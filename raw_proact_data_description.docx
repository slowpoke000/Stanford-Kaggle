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B5650" w14:textId="77777777" w:rsidR="00D12EBB" w:rsidRDefault="00C547AB" w:rsidP="005916B6">
      <w:pPr>
        <w:pBdr>
          <w:bottom w:val="single" w:sz="6" w:space="1" w:color="auto"/>
        </w:pBdr>
        <w:shd w:val="clear" w:color="auto" w:fill="FFFFFF"/>
        <w:spacing w:before="100" w:beforeAutospacing="1" w:after="100" w:afterAutospacing="1" w:line="276" w:lineRule="auto"/>
        <w:jc w:val="both"/>
        <w:rPr>
          <w:rFonts w:eastAsia="Times New Roman" w:cs="Arial"/>
          <w:color w:val="000000"/>
          <w:sz w:val="24"/>
          <w:szCs w:val="24"/>
          <w:lang w:bidi="he-IL"/>
        </w:rPr>
      </w:pPr>
      <w:r>
        <w:rPr>
          <w:rFonts w:eastAsia="Times New Roman" w:cs="Arial"/>
          <w:color w:val="000000"/>
          <w:sz w:val="24"/>
          <w:szCs w:val="24"/>
          <w:lang w:bidi="he-IL"/>
        </w:rPr>
        <w:t>The features given to you in the 2015 Stats 202 competition are derived from raw data files from the PRO-ACT database.  This document describes the contents of the raw PRO-ACT data</w:t>
      </w:r>
      <w:r w:rsidR="002216EA">
        <w:rPr>
          <w:rFonts w:eastAsia="Times New Roman" w:cs="Arial"/>
          <w:color w:val="000000"/>
          <w:sz w:val="24"/>
          <w:szCs w:val="24"/>
          <w:lang w:bidi="he-IL"/>
        </w:rPr>
        <w:t xml:space="preserve"> (to which you will not have access)</w:t>
      </w:r>
      <w:r w:rsidR="00CE10FA">
        <w:rPr>
          <w:rFonts w:eastAsia="Times New Roman" w:cs="Arial"/>
          <w:color w:val="000000"/>
          <w:sz w:val="24"/>
          <w:szCs w:val="24"/>
          <w:lang w:bidi="he-IL"/>
        </w:rPr>
        <w:t xml:space="preserve">. </w:t>
      </w:r>
      <w:r>
        <w:rPr>
          <w:rFonts w:eastAsia="Times New Roman" w:cs="Arial"/>
          <w:color w:val="000000"/>
          <w:sz w:val="24"/>
          <w:szCs w:val="24"/>
          <w:lang w:bidi="he-IL"/>
        </w:rPr>
        <w:t xml:space="preserve"> The names of the features in your contest data files </w:t>
      </w:r>
      <w:r w:rsidR="002216EA">
        <w:rPr>
          <w:rFonts w:eastAsia="Times New Roman" w:cs="Arial"/>
          <w:color w:val="000000"/>
          <w:sz w:val="24"/>
          <w:szCs w:val="24"/>
          <w:lang w:bidi="he-IL"/>
        </w:rPr>
        <w:t xml:space="preserve">(e.g., </w:t>
      </w:r>
      <w:proofErr w:type="spellStart"/>
      <w:r w:rsidR="002216EA">
        <w:rPr>
          <w:rFonts w:eastAsia="Times New Roman" w:cs="Arial"/>
          <w:color w:val="000000"/>
          <w:sz w:val="24"/>
          <w:szCs w:val="24"/>
          <w:lang w:bidi="he-IL"/>
        </w:rPr>
        <w:t>weight.</w:t>
      </w:r>
      <w:r w:rsidR="00CE10FA">
        <w:rPr>
          <w:rFonts w:eastAsia="Times New Roman" w:cs="Arial"/>
          <w:color w:val="000000"/>
          <w:sz w:val="24"/>
          <w:szCs w:val="24"/>
          <w:lang w:bidi="he-IL"/>
        </w:rPr>
        <w:t>slope</w:t>
      </w:r>
      <w:proofErr w:type="spellEnd"/>
      <w:r w:rsidR="00CE10FA">
        <w:rPr>
          <w:rFonts w:eastAsia="Times New Roman" w:cs="Arial"/>
          <w:color w:val="000000"/>
          <w:sz w:val="24"/>
          <w:szCs w:val="24"/>
          <w:lang w:bidi="he-IL"/>
        </w:rPr>
        <w:t xml:space="preserve"> or </w:t>
      </w:r>
      <w:proofErr w:type="spellStart"/>
      <w:r w:rsidR="00DF3B70">
        <w:rPr>
          <w:rFonts w:eastAsia="Times New Roman" w:cs="Arial"/>
          <w:color w:val="000000"/>
          <w:sz w:val="24"/>
          <w:szCs w:val="24"/>
          <w:lang w:bidi="he-IL"/>
        </w:rPr>
        <w:t>max.</w:t>
      </w:r>
      <w:r w:rsidR="00CE10FA">
        <w:rPr>
          <w:rFonts w:eastAsia="Times New Roman" w:cs="Arial"/>
          <w:color w:val="000000"/>
          <w:sz w:val="24"/>
          <w:szCs w:val="24"/>
          <w:lang w:bidi="he-IL"/>
        </w:rPr>
        <w:t>fvc</w:t>
      </w:r>
      <w:proofErr w:type="spellEnd"/>
      <w:r>
        <w:rPr>
          <w:rFonts w:eastAsia="Times New Roman" w:cs="Arial"/>
          <w:color w:val="000000"/>
          <w:sz w:val="24"/>
          <w:szCs w:val="24"/>
          <w:lang w:bidi="he-IL"/>
        </w:rPr>
        <w:t>) reflect the</w:t>
      </w:r>
      <w:r w:rsidR="002216EA">
        <w:rPr>
          <w:rFonts w:eastAsia="Times New Roman" w:cs="Arial"/>
          <w:color w:val="000000"/>
          <w:sz w:val="24"/>
          <w:szCs w:val="24"/>
          <w:lang w:bidi="he-IL"/>
        </w:rPr>
        <w:t xml:space="preserve"> raw data</w:t>
      </w:r>
      <w:r>
        <w:rPr>
          <w:rFonts w:eastAsia="Times New Roman" w:cs="Arial"/>
          <w:color w:val="000000"/>
          <w:sz w:val="24"/>
          <w:szCs w:val="24"/>
          <w:lang w:bidi="he-IL"/>
        </w:rPr>
        <w:t xml:space="preserve"> source features (e.g., a subject’s weight or FVC measurement</w:t>
      </w:r>
      <w:r w:rsidR="002216EA">
        <w:rPr>
          <w:rFonts w:eastAsia="Times New Roman" w:cs="Arial"/>
          <w:color w:val="000000"/>
          <w:sz w:val="24"/>
          <w:szCs w:val="24"/>
          <w:lang w:bidi="he-IL"/>
        </w:rPr>
        <w:t>s</w:t>
      </w:r>
      <w:r w:rsidR="00CE10FA">
        <w:rPr>
          <w:rFonts w:eastAsia="Times New Roman" w:cs="Arial"/>
          <w:color w:val="000000"/>
          <w:sz w:val="24"/>
          <w:szCs w:val="24"/>
          <w:lang w:bidi="he-IL"/>
        </w:rPr>
        <w:t>) described in this document, so the document may give you more insight into the nature of each feature provided.</w:t>
      </w:r>
      <w:r w:rsidR="00DF3B70">
        <w:rPr>
          <w:rFonts w:eastAsia="Times New Roman" w:cs="Arial"/>
          <w:color w:val="000000"/>
          <w:sz w:val="24"/>
          <w:szCs w:val="24"/>
          <w:lang w:bidi="he-IL"/>
        </w:rPr>
        <w:t xml:space="preserve">  </w:t>
      </w:r>
      <w:bookmarkStart w:id="0" w:name="_GoBack"/>
      <w:bookmarkEnd w:id="0"/>
    </w:p>
    <w:p w14:paraId="09B241F9" w14:textId="09FB27DD" w:rsidR="00C547AB" w:rsidRDefault="00DF3B70" w:rsidP="005916B6">
      <w:pPr>
        <w:pBdr>
          <w:bottom w:val="single" w:sz="6" w:space="1" w:color="auto"/>
        </w:pBdr>
        <w:shd w:val="clear" w:color="auto" w:fill="FFFFFF"/>
        <w:spacing w:before="100" w:beforeAutospacing="1" w:after="100" w:afterAutospacing="1" w:line="276" w:lineRule="auto"/>
        <w:jc w:val="both"/>
        <w:rPr>
          <w:rFonts w:eastAsia="Times New Roman" w:cs="Arial"/>
          <w:color w:val="000000"/>
          <w:sz w:val="24"/>
          <w:szCs w:val="24"/>
          <w:lang w:bidi="he-IL"/>
        </w:rPr>
      </w:pPr>
      <w:r>
        <w:rPr>
          <w:rFonts w:eastAsia="Times New Roman" w:cs="Arial"/>
          <w:color w:val="000000"/>
          <w:sz w:val="24"/>
          <w:szCs w:val="24"/>
          <w:lang w:bidi="he-IL"/>
        </w:rPr>
        <w:t xml:space="preserve">Note that the raw dataset was longitudinal; that is, many of the raw input features were measured repeatedly over time.  The derived features we provide to you for the contest are summaries of these repeated measurements (e.g., </w:t>
      </w:r>
      <w:proofErr w:type="spellStart"/>
      <w:r>
        <w:rPr>
          <w:rFonts w:eastAsia="Times New Roman" w:cs="Arial"/>
          <w:color w:val="000000"/>
          <w:sz w:val="24"/>
          <w:szCs w:val="24"/>
          <w:lang w:bidi="he-IL"/>
        </w:rPr>
        <w:t>max.fvc</w:t>
      </w:r>
      <w:proofErr w:type="spellEnd"/>
      <w:r>
        <w:rPr>
          <w:rFonts w:eastAsia="Times New Roman" w:cs="Arial"/>
          <w:color w:val="000000"/>
          <w:sz w:val="24"/>
          <w:szCs w:val="24"/>
          <w:lang w:bidi="he-IL"/>
        </w:rPr>
        <w:t xml:space="preserve"> is the maximum forced vital capacity measured, and </w:t>
      </w:r>
      <w:proofErr w:type="spellStart"/>
      <w:r>
        <w:rPr>
          <w:rFonts w:eastAsia="Times New Roman" w:cs="Arial"/>
          <w:color w:val="000000"/>
          <w:sz w:val="24"/>
          <w:szCs w:val="24"/>
          <w:lang w:bidi="he-IL"/>
        </w:rPr>
        <w:t>weight.slope</w:t>
      </w:r>
      <w:proofErr w:type="spellEnd"/>
      <w:r>
        <w:rPr>
          <w:rFonts w:eastAsia="Times New Roman" w:cs="Arial"/>
          <w:color w:val="000000"/>
          <w:sz w:val="24"/>
          <w:szCs w:val="24"/>
          <w:lang w:bidi="he-IL"/>
        </w:rPr>
        <w:t xml:space="preserve"> is the rate of change of weight over the first three months of the clinical trial).</w:t>
      </w:r>
    </w:p>
    <w:p w14:paraId="16999E9D" w14:textId="0052154C" w:rsidR="00C547AB" w:rsidRPr="00C547AB" w:rsidRDefault="00C547AB" w:rsidP="005916B6">
      <w:pPr>
        <w:pBdr>
          <w:bottom w:val="single" w:sz="6" w:space="1" w:color="auto"/>
        </w:pBdr>
        <w:shd w:val="clear" w:color="auto" w:fill="FFFFFF"/>
        <w:spacing w:before="100" w:beforeAutospacing="1" w:after="100" w:afterAutospacing="1" w:line="276" w:lineRule="auto"/>
        <w:jc w:val="both"/>
        <w:rPr>
          <w:rFonts w:eastAsia="Times New Roman" w:cs="Arial"/>
          <w:b/>
          <w:color w:val="000000"/>
          <w:sz w:val="24"/>
          <w:szCs w:val="24"/>
          <w:lang w:bidi="he-IL"/>
          <w:rPrChange w:id="1" w:author="Lester Mackey" w:date="2015-10-11T17:01:00Z">
            <w:rPr>
              <w:rFonts w:eastAsia="Times New Roman" w:cs="Arial"/>
              <w:color w:val="000000"/>
              <w:sz w:val="24"/>
              <w:szCs w:val="24"/>
              <w:lang w:bidi="he-IL"/>
            </w:rPr>
          </w:rPrChange>
        </w:rPr>
      </w:pPr>
      <w:r w:rsidRPr="00C547AB">
        <w:rPr>
          <w:rFonts w:eastAsia="Times New Roman" w:cs="Arial"/>
          <w:b/>
          <w:color w:val="000000"/>
          <w:sz w:val="24"/>
          <w:szCs w:val="24"/>
          <w:lang w:bidi="he-IL"/>
          <w:rPrChange w:id="2" w:author="Lester Mackey" w:date="2015-10-11T17:01:00Z">
            <w:rPr>
              <w:rFonts w:eastAsia="Times New Roman" w:cs="Arial"/>
              <w:color w:val="000000"/>
              <w:sz w:val="24"/>
              <w:szCs w:val="24"/>
              <w:lang w:bidi="he-IL"/>
            </w:rPr>
          </w:rPrChange>
        </w:rPr>
        <w:t xml:space="preserve">Warning: </w:t>
      </w:r>
      <w:r>
        <w:rPr>
          <w:rFonts w:eastAsia="Times New Roman" w:cs="Arial"/>
          <w:b/>
          <w:color w:val="000000"/>
          <w:sz w:val="24"/>
          <w:szCs w:val="24"/>
          <w:lang w:bidi="he-IL"/>
        </w:rPr>
        <w:t xml:space="preserve">This document was prepared for an earlier contest run by Prize4Life, so the term </w:t>
      </w:r>
      <w:r w:rsidR="00FA680D">
        <w:rPr>
          <w:rFonts w:eastAsia="Times New Roman" w:cs="Arial"/>
          <w:b/>
          <w:color w:val="000000"/>
          <w:sz w:val="24"/>
          <w:szCs w:val="24"/>
          <w:lang w:bidi="he-IL"/>
        </w:rPr>
        <w:t>“</w:t>
      </w:r>
      <w:r>
        <w:rPr>
          <w:rFonts w:eastAsia="Times New Roman" w:cs="Arial"/>
          <w:b/>
          <w:color w:val="000000"/>
          <w:sz w:val="24"/>
          <w:szCs w:val="24"/>
          <w:lang w:bidi="he-IL"/>
        </w:rPr>
        <w:t>final validation</w:t>
      </w:r>
      <w:r w:rsidRPr="00C547AB">
        <w:rPr>
          <w:rFonts w:eastAsia="Times New Roman" w:cs="Arial"/>
          <w:b/>
          <w:color w:val="000000"/>
          <w:sz w:val="24"/>
          <w:szCs w:val="24"/>
          <w:lang w:bidi="he-IL"/>
          <w:rPrChange w:id="3" w:author="Lester Mackey" w:date="2015-10-11T17:01:00Z">
            <w:rPr>
              <w:rFonts w:eastAsia="Times New Roman" w:cs="Arial"/>
              <w:color w:val="000000"/>
              <w:sz w:val="24"/>
              <w:szCs w:val="24"/>
              <w:lang w:bidi="he-IL"/>
            </w:rPr>
          </w:rPrChange>
        </w:rPr>
        <w:t xml:space="preserve"> </w:t>
      </w:r>
      <w:r>
        <w:rPr>
          <w:rFonts w:eastAsia="Times New Roman" w:cs="Arial"/>
          <w:b/>
          <w:color w:val="000000"/>
          <w:sz w:val="24"/>
          <w:szCs w:val="24"/>
          <w:lang w:bidi="he-IL"/>
        </w:rPr>
        <w:t>set</w:t>
      </w:r>
      <w:r w:rsidR="00FA680D">
        <w:rPr>
          <w:rFonts w:eastAsia="Times New Roman" w:cs="Arial"/>
          <w:b/>
          <w:color w:val="000000"/>
          <w:sz w:val="24"/>
          <w:szCs w:val="24"/>
          <w:lang w:bidi="he-IL"/>
        </w:rPr>
        <w:t>”</w:t>
      </w:r>
      <w:r>
        <w:rPr>
          <w:rFonts w:eastAsia="Times New Roman" w:cs="Arial"/>
          <w:b/>
          <w:color w:val="000000"/>
          <w:sz w:val="24"/>
          <w:szCs w:val="24"/>
          <w:lang w:bidi="he-IL"/>
        </w:rPr>
        <w:t xml:space="preserve"> does not refer to the validation set in the 2015 Stats 202 competition</w:t>
      </w:r>
      <w:r w:rsidR="00FA680D">
        <w:rPr>
          <w:rFonts w:eastAsia="Times New Roman" w:cs="Arial"/>
          <w:b/>
          <w:color w:val="000000"/>
          <w:sz w:val="24"/>
          <w:szCs w:val="24"/>
          <w:lang w:bidi="he-IL"/>
        </w:rPr>
        <w:t>.</w:t>
      </w:r>
    </w:p>
    <w:p w14:paraId="1E66A682" w14:textId="77777777" w:rsidR="00C547AB" w:rsidRDefault="00C547AB" w:rsidP="005916B6">
      <w:pPr>
        <w:pBdr>
          <w:bottom w:val="single" w:sz="6" w:space="1" w:color="auto"/>
        </w:pBdr>
        <w:shd w:val="clear" w:color="auto" w:fill="FFFFFF"/>
        <w:spacing w:before="100" w:beforeAutospacing="1" w:after="100" w:afterAutospacing="1" w:line="276" w:lineRule="auto"/>
        <w:jc w:val="both"/>
        <w:rPr>
          <w:rFonts w:eastAsia="Times New Roman" w:cs="Arial"/>
          <w:color w:val="000000"/>
          <w:sz w:val="24"/>
          <w:szCs w:val="24"/>
          <w:lang w:bidi="he-IL"/>
        </w:rPr>
      </w:pPr>
    </w:p>
    <w:p w14:paraId="630E88EA" w14:textId="4110EF25" w:rsidR="003B05A4" w:rsidRDefault="002D16E8" w:rsidP="005916B6">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The </w:t>
      </w:r>
      <w:ins w:id="4" w:author="Lester Mackey" w:date="2015-10-11T16:56:00Z">
        <w:r w:rsidR="00C547AB">
          <w:rPr>
            <w:rFonts w:eastAsia="Times New Roman" w:cs="Arial"/>
            <w:color w:val="000000"/>
            <w:sz w:val="24"/>
            <w:szCs w:val="24"/>
            <w:lang w:bidi="he-IL"/>
          </w:rPr>
          <w:t xml:space="preserve">raw </w:t>
        </w:r>
      </w:ins>
      <w:r w:rsidRPr="002620D6">
        <w:rPr>
          <w:rFonts w:eastAsia="Times New Roman" w:cs="Arial"/>
          <w:color w:val="000000"/>
          <w:sz w:val="24"/>
          <w:szCs w:val="24"/>
          <w:lang w:bidi="he-IL"/>
        </w:rPr>
        <w:t xml:space="preserve">data contains information from ALS patients </w:t>
      </w:r>
      <w:r w:rsidR="004975D7" w:rsidRPr="002620D6">
        <w:rPr>
          <w:rFonts w:eastAsia="Times New Roman" w:cs="Arial"/>
          <w:color w:val="000000"/>
          <w:sz w:val="24"/>
          <w:szCs w:val="24"/>
          <w:lang w:bidi="he-IL"/>
        </w:rPr>
        <w:t>that participated</w:t>
      </w:r>
      <w:r w:rsidRPr="002620D6">
        <w:rPr>
          <w:rFonts w:eastAsia="Times New Roman" w:cs="Arial"/>
          <w:color w:val="000000"/>
          <w:sz w:val="24"/>
          <w:szCs w:val="24"/>
          <w:lang w:bidi="he-IL"/>
        </w:rPr>
        <w:t xml:space="preserve"> in clinical trials</w:t>
      </w:r>
      <w:r w:rsidR="004975D7" w:rsidRPr="002620D6">
        <w:rPr>
          <w:rFonts w:eastAsia="Times New Roman" w:cs="Arial"/>
          <w:color w:val="000000"/>
          <w:sz w:val="24"/>
          <w:szCs w:val="24"/>
          <w:lang w:bidi="he-IL"/>
        </w:rPr>
        <w:t xml:space="preserve"> </w:t>
      </w:r>
      <w:del w:id="5" w:author="Lester Mackey" w:date="2015-10-11T17:04:00Z">
        <w:r w:rsidR="004975D7" w:rsidRPr="002620D6" w:rsidDel="002216EA">
          <w:rPr>
            <w:rFonts w:eastAsia="Times New Roman" w:cs="Arial"/>
            <w:color w:val="000000"/>
            <w:sz w:val="24"/>
            <w:szCs w:val="24"/>
            <w:lang w:bidi="he-IL"/>
          </w:rPr>
          <w:delText xml:space="preserve">who were </w:delText>
        </w:r>
      </w:del>
      <w:r w:rsidR="00E91594" w:rsidRPr="002620D6">
        <w:rPr>
          <w:rFonts w:eastAsia="Times New Roman" w:cs="Arial"/>
          <w:color w:val="000000"/>
          <w:sz w:val="24"/>
          <w:szCs w:val="24"/>
          <w:lang w:bidi="he-IL"/>
        </w:rPr>
        <w:t>donated</w:t>
      </w:r>
      <w:r w:rsidR="004975D7" w:rsidRPr="002620D6">
        <w:rPr>
          <w:rFonts w:eastAsia="Times New Roman" w:cs="Arial"/>
          <w:color w:val="000000"/>
          <w:sz w:val="24"/>
          <w:szCs w:val="24"/>
          <w:lang w:bidi="he-IL"/>
        </w:rPr>
        <w:t xml:space="preserve"> to the PRO-ACT database</w:t>
      </w:r>
      <w:r w:rsidRPr="002620D6">
        <w:rPr>
          <w:rFonts w:eastAsia="Times New Roman" w:cs="Arial"/>
          <w:color w:val="000000"/>
          <w:sz w:val="24"/>
          <w:szCs w:val="24"/>
          <w:lang w:bidi="he-IL"/>
        </w:rPr>
        <w:t xml:space="preserve">. </w:t>
      </w:r>
      <w:r w:rsidR="003B05A4">
        <w:rPr>
          <w:rFonts w:eastAsia="Times New Roman" w:cs="Arial"/>
          <w:color w:val="000000"/>
          <w:sz w:val="24"/>
          <w:szCs w:val="24"/>
          <w:lang w:bidi="he-IL"/>
        </w:rPr>
        <w:t xml:space="preserve">The training set contains data from ALS clinical trials donated in the past to the </w:t>
      </w:r>
      <w:hyperlink r:id="rId7" w:history="1">
        <w:r w:rsidR="003B05A4" w:rsidRPr="003B05A4">
          <w:rPr>
            <w:rStyle w:val="Hyperlink"/>
            <w:rFonts w:eastAsia="Times New Roman" w:cs="Arial"/>
            <w:sz w:val="24"/>
            <w:szCs w:val="24"/>
            <w:lang w:bidi="he-IL"/>
          </w:rPr>
          <w:t>PRO-ACT database</w:t>
        </w:r>
      </w:hyperlink>
      <w:r w:rsidR="003B05A4">
        <w:rPr>
          <w:rFonts w:eastAsia="Times New Roman" w:cs="Arial"/>
          <w:color w:val="000000"/>
          <w:sz w:val="24"/>
          <w:szCs w:val="24"/>
          <w:lang w:bidi="he-IL"/>
        </w:rPr>
        <w:t xml:space="preserve"> and the leaderb</w:t>
      </w:r>
      <w:del w:id="6" w:author="Lester Mackey" w:date="2015-10-11T17:03:00Z">
        <w:r w:rsidR="003B05A4" w:rsidDel="00653428">
          <w:rPr>
            <w:rFonts w:eastAsia="Times New Roman" w:cs="Arial"/>
            <w:color w:val="000000"/>
            <w:sz w:val="24"/>
            <w:szCs w:val="24"/>
            <w:lang w:bidi="he-IL"/>
          </w:rPr>
          <w:delText>a</w:delText>
        </w:r>
      </w:del>
      <w:r w:rsidR="003B05A4">
        <w:rPr>
          <w:rFonts w:eastAsia="Times New Roman" w:cs="Arial"/>
          <w:color w:val="000000"/>
          <w:sz w:val="24"/>
          <w:szCs w:val="24"/>
          <w:lang w:bidi="he-IL"/>
        </w:rPr>
        <w:t>o</w:t>
      </w:r>
      <w:ins w:id="7" w:author="Lester Mackey" w:date="2015-10-11T17:03:00Z">
        <w:r w:rsidR="00653428">
          <w:rPr>
            <w:rFonts w:eastAsia="Times New Roman" w:cs="Arial"/>
            <w:color w:val="000000"/>
            <w:sz w:val="24"/>
            <w:szCs w:val="24"/>
            <w:lang w:bidi="he-IL"/>
          </w:rPr>
          <w:t>a</w:t>
        </w:r>
      </w:ins>
      <w:r w:rsidR="003B05A4">
        <w:rPr>
          <w:rFonts w:eastAsia="Times New Roman" w:cs="Arial"/>
          <w:color w:val="000000"/>
          <w:sz w:val="24"/>
          <w:szCs w:val="24"/>
          <w:lang w:bidi="he-IL"/>
        </w:rPr>
        <w:t xml:space="preserve">rd and final validation set data include patients from clinical trials donated to PRO-ACT that are not currently available on the PRO-ACT website. Of that data 200 patients were spiked into the training set. </w:t>
      </w:r>
      <w:r w:rsidR="005916B6">
        <w:rPr>
          <w:rFonts w:eastAsia="Times New Roman" w:cs="Arial"/>
          <w:color w:val="000000"/>
          <w:sz w:val="24"/>
          <w:szCs w:val="24"/>
          <w:lang w:bidi="he-IL"/>
        </w:rPr>
        <w:t>Note that some rare feature might only be available in some of the datasets.</w:t>
      </w:r>
    </w:p>
    <w:p w14:paraId="3FA761FC" w14:textId="77777777" w:rsidR="002D16E8" w:rsidRPr="002620D6" w:rsidRDefault="003B05A4" w:rsidP="003B05A4">
      <w:pPr>
        <w:shd w:val="clear" w:color="auto" w:fill="FFFFFF"/>
        <w:spacing w:before="100" w:beforeAutospacing="1" w:after="100" w:afterAutospacing="1" w:line="276" w:lineRule="auto"/>
        <w:jc w:val="both"/>
        <w:rPr>
          <w:rFonts w:eastAsia="Times New Roman" w:cs="Arial"/>
          <w:color w:val="000000"/>
          <w:sz w:val="24"/>
          <w:szCs w:val="24"/>
          <w:lang w:bidi="he-IL"/>
        </w:rPr>
      </w:pPr>
      <w:r>
        <w:rPr>
          <w:rFonts w:eastAsia="Times New Roman" w:cs="Arial"/>
          <w:color w:val="000000"/>
          <w:sz w:val="24"/>
          <w:szCs w:val="24"/>
          <w:lang w:bidi="he-IL"/>
        </w:rPr>
        <w:t>All of t</w:t>
      </w:r>
      <w:r w:rsidR="002D16E8" w:rsidRPr="002620D6">
        <w:rPr>
          <w:rFonts w:eastAsia="Times New Roman" w:cs="Arial"/>
          <w:color w:val="000000"/>
          <w:sz w:val="24"/>
          <w:szCs w:val="24"/>
          <w:lang w:bidi="he-IL"/>
        </w:rPr>
        <w:t>he data is de-identified to protect patient privacy. Different types of information may be available for different patients because the data was generated in multiple clinical trials and clinics.</w:t>
      </w:r>
      <w:r w:rsidR="00F40AB7" w:rsidRPr="002620D6">
        <w:rPr>
          <w:rFonts w:eastAsia="Times New Roman" w:cs="Arial"/>
          <w:color w:val="000000"/>
          <w:sz w:val="24"/>
          <w:szCs w:val="24"/>
          <w:lang w:bidi="he-IL"/>
        </w:rPr>
        <w:t xml:space="preserve"> S</w:t>
      </w:r>
      <w:r w:rsidR="002D16E8" w:rsidRPr="002620D6">
        <w:rPr>
          <w:rFonts w:eastAsia="Times New Roman" w:cs="Arial"/>
          <w:color w:val="000000"/>
          <w:sz w:val="24"/>
          <w:szCs w:val="24"/>
          <w:lang w:bidi="he-IL"/>
        </w:rPr>
        <w:t>ome patients received placebo treatments, while others received experimental treatments (medication), however the medications tested in these specific trials were found to be no better than placebo with respect to their effects on ALS progression or other clinical outcome measures.</w:t>
      </w:r>
    </w:p>
    <w:p w14:paraId="1366C662" w14:textId="77777777" w:rsidR="002D16E8" w:rsidRPr="002620D6" w:rsidRDefault="002D16E8" w:rsidP="00AD3272">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Each subject is identified by a </w:t>
      </w:r>
      <w:proofErr w:type="spellStart"/>
      <w:r w:rsidRPr="002620D6">
        <w:rPr>
          <w:rFonts w:eastAsia="Times New Roman" w:cs="Arial"/>
          <w:color w:val="000000"/>
          <w:sz w:val="24"/>
          <w:szCs w:val="24"/>
          <w:lang w:bidi="he-IL"/>
        </w:rPr>
        <w:t>SubjectID</w:t>
      </w:r>
      <w:proofErr w:type="spellEnd"/>
      <w:r w:rsidRPr="002620D6">
        <w:rPr>
          <w:rFonts w:eastAsia="Times New Roman" w:cs="Arial"/>
          <w:color w:val="000000"/>
          <w:sz w:val="24"/>
          <w:szCs w:val="24"/>
          <w:lang w:bidi="he-IL"/>
        </w:rPr>
        <w:t xml:space="preserve"> and the specific assessment for this subject is identified by a record (each subject has multiple records). The assessments are separated into </w:t>
      </w:r>
      <w:r w:rsidR="00AD3272" w:rsidRPr="002620D6">
        <w:rPr>
          <w:rFonts w:eastAsia="Times New Roman" w:cs="Arial"/>
          <w:color w:val="000000"/>
          <w:sz w:val="24"/>
          <w:szCs w:val="24"/>
          <w:lang w:bidi="he-IL"/>
        </w:rPr>
        <w:t>data types</w:t>
      </w:r>
      <w:r w:rsidRPr="002620D6">
        <w:rPr>
          <w:rFonts w:eastAsia="Times New Roman" w:cs="Arial"/>
          <w:color w:val="000000"/>
          <w:sz w:val="24"/>
          <w:szCs w:val="24"/>
          <w:lang w:bidi="he-IL"/>
        </w:rPr>
        <w:t>:</w:t>
      </w:r>
    </w:p>
    <w:p w14:paraId="68D55C2A"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ALSFRS(R)</w:t>
      </w:r>
    </w:p>
    <w:p w14:paraId="5C3DAACC"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Death Report</w:t>
      </w:r>
    </w:p>
    <w:p w14:paraId="44CE3165"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Demographics</w:t>
      </w:r>
    </w:p>
    <w:p w14:paraId="3549CF00" w14:textId="77777777" w:rsidR="002D16E8"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Family History</w:t>
      </w:r>
      <w:r w:rsidR="003B05A4">
        <w:rPr>
          <w:rFonts w:eastAsia="Times New Roman" w:cs="Arial"/>
          <w:color w:val="000000"/>
          <w:sz w:val="24"/>
          <w:szCs w:val="24"/>
          <w:lang w:bidi="he-IL"/>
        </w:rPr>
        <w:t xml:space="preserve"> of ALS</w:t>
      </w:r>
    </w:p>
    <w:p w14:paraId="6B970EA3"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Forced Vital Capacity</w:t>
      </w:r>
    </w:p>
    <w:p w14:paraId="1D1962AD"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Laboratory Data</w:t>
      </w:r>
    </w:p>
    <w:p w14:paraId="71EB4A35"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proofErr w:type="spellStart"/>
      <w:r w:rsidRPr="002620D6">
        <w:rPr>
          <w:rFonts w:eastAsia="Times New Roman" w:cs="Arial"/>
          <w:color w:val="000000"/>
          <w:sz w:val="24"/>
          <w:szCs w:val="24"/>
          <w:lang w:bidi="he-IL"/>
        </w:rPr>
        <w:lastRenderedPageBreak/>
        <w:t>Riluzole</w:t>
      </w:r>
      <w:proofErr w:type="spellEnd"/>
      <w:r w:rsidRPr="002620D6">
        <w:rPr>
          <w:rFonts w:eastAsia="Times New Roman" w:cs="Arial"/>
          <w:color w:val="000000"/>
          <w:sz w:val="24"/>
          <w:szCs w:val="24"/>
          <w:lang w:bidi="he-IL"/>
        </w:rPr>
        <w:t xml:space="preserve"> use</w:t>
      </w:r>
    </w:p>
    <w:p w14:paraId="6A8AB868"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Slow Vital Capacity</w:t>
      </w:r>
    </w:p>
    <w:p w14:paraId="66D15003"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Subject ALS History</w:t>
      </w:r>
    </w:p>
    <w:p w14:paraId="06F761F4"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Treatment Group</w:t>
      </w:r>
    </w:p>
    <w:p w14:paraId="5B757F77"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Vital Signs</w:t>
      </w:r>
    </w:p>
    <w:p w14:paraId="45A7F06A"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Concomitant medication use</w:t>
      </w:r>
    </w:p>
    <w:p w14:paraId="56BEF9D5" w14:textId="77777777" w:rsidR="002D16E8" w:rsidRPr="002620D6" w:rsidRDefault="002D16E8" w:rsidP="002D16E8">
      <w:pPr>
        <w:numPr>
          <w:ilvl w:val="0"/>
          <w:numId w:val="2"/>
        </w:num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Adverse events</w:t>
      </w:r>
    </w:p>
    <w:p w14:paraId="77834CB9"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The time at which an assessment was taken (a record was created) is listed as the assessment’s delta. Delta is given as days since the trial </w:t>
      </w:r>
      <w:proofErr w:type="gramStart"/>
      <w:r w:rsidRPr="002620D6">
        <w:rPr>
          <w:rFonts w:eastAsia="Times New Roman" w:cs="Arial"/>
          <w:color w:val="000000"/>
          <w:sz w:val="24"/>
          <w:szCs w:val="24"/>
          <w:lang w:bidi="he-IL"/>
        </w:rPr>
        <w:t>onset</w:t>
      </w:r>
      <w:r w:rsidR="003B05A4">
        <w:rPr>
          <w:rFonts w:eastAsia="Times New Roman" w:cs="Arial"/>
          <w:color w:val="000000"/>
          <w:sz w:val="24"/>
          <w:szCs w:val="24"/>
          <w:lang w:bidi="he-IL"/>
        </w:rPr>
        <w:t>(</w:t>
      </w:r>
      <w:proofErr w:type="gramEnd"/>
      <w:r w:rsidR="003B05A4">
        <w:rPr>
          <w:rFonts w:eastAsia="Times New Roman" w:cs="Arial"/>
          <w:color w:val="000000"/>
          <w:sz w:val="24"/>
          <w:szCs w:val="24"/>
          <w:lang w:bidi="he-IL"/>
        </w:rPr>
        <w:t>which is listed as delta 0)</w:t>
      </w:r>
      <w:r w:rsidRPr="002620D6">
        <w:rPr>
          <w:rFonts w:eastAsia="Times New Roman" w:cs="Arial"/>
          <w:color w:val="000000"/>
          <w:sz w:val="24"/>
          <w:szCs w:val="24"/>
          <w:lang w:bidi="he-IL"/>
        </w:rPr>
        <w:t>. A negative delta lists events occurring before the official beginning of the measurement (for example symptom onset would always have negative delta as they predate diagnosis as ALS patients).</w:t>
      </w:r>
      <w:r w:rsidR="003B05A4">
        <w:rPr>
          <w:rFonts w:eastAsia="Times New Roman" w:cs="Arial"/>
          <w:color w:val="000000"/>
          <w:sz w:val="24"/>
          <w:szCs w:val="24"/>
          <w:lang w:bidi="he-IL"/>
        </w:rPr>
        <w:t xml:space="preserve"> Events that do not change over time (such as demographic information) don’t have a delta associated with them.</w:t>
      </w:r>
    </w:p>
    <w:p w14:paraId="03234813" w14:textId="77777777" w:rsidR="002D16E8" w:rsidRPr="002620D6" w:rsidRDefault="002D16E8" w:rsidP="00AD3272">
      <w:pPr>
        <w:shd w:val="clear" w:color="auto" w:fill="FFFFFF"/>
        <w:spacing w:before="100" w:beforeAutospacing="1" w:after="100" w:afterAutospacing="1" w:line="276" w:lineRule="auto"/>
        <w:jc w:val="both"/>
        <w:rPr>
          <w:rFonts w:eastAsia="Times New Roman" w:cs="Arial"/>
          <w:color w:val="000000"/>
          <w:sz w:val="24"/>
          <w:szCs w:val="24"/>
          <w:lang w:bidi="he-IL"/>
        </w:rPr>
      </w:pPr>
      <w:bookmarkStart w:id="8" w:name="anchor_8"/>
      <w:bookmarkEnd w:id="8"/>
      <w:r w:rsidRPr="002620D6">
        <w:rPr>
          <w:rFonts w:eastAsia="Times New Roman" w:cs="Arial"/>
          <w:color w:val="000000"/>
          <w:sz w:val="24"/>
          <w:szCs w:val="24"/>
          <w:lang w:bidi="he-IL"/>
        </w:rPr>
        <w:t xml:space="preserve">In the data file you will find a </w:t>
      </w:r>
      <w:proofErr w:type="spellStart"/>
      <w:r w:rsidRPr="002620D6">
        <w:rPr>
          <w:rFonts w:eastAsia="Times New Roman" w:cs="Arial"/>
          <w:color w:val="000000"/>
          <w:sz w:val="24"/>
          <w:szCs w:val="24"/>
          <w:lang w:bidi="he-IL"/>
        </w:rPr>
        <w:t>SubjectID</w:t>
      </w:r>
      <w:proofErr w:type="spellEnd"/>
      <w:r w:rsidRPr="002620D6">
        <w:rPr>
          <w:rFonts w:eastAsia="Times New Roman" w:cs="Arial"/>
          <w:color w:val="000000"/>
          <w:sz w:val="24"/>
          <w:szCs w:val="24"/>
          <w:lang w:bidi="he-IL"/>
        </w:rPr>
        <w:t xml:space="preserve"> for each patient, indicating which subject it is. You will find the same </w:t>
      </w:r>
      <w:proofErr w:type="spellStart"/>
      <w:r w:rsidRPr="002620D6">
        <w:rPr>
          <w:rFonts w:eastAsia="Times New Roman" w:cs="Arial"/>
          <w:color w:val="000000"/>
          <w:sz w:val="24"/>
          <w:szCs w:val="24"/>
          <w:lang w:bidi="he-IL"/>
        </w:rPr>
        <w:t>SubjectID</w:t>
      </w:r>
      <w:proofErr w:type="spellEnd"/>
      <w:r w:rsidRPr="002620D6">
        <w:rPr>
          <w:rFonts w:eastAsia="Times New Roman" w:cs="Arial"/>
          <w:color w:val="000000"/>
          <w:sz w:val="24"/>
          <w:szCs w:val="24"/>
          <w:lang w:bidi="he-IL"/>
        </w:rPr>
        <w:t xml:space="preserve"> across different </w:t>
      </w:r>
      <w:r w:rsidR="00AD3272" w:rsidRPr="002620D6">
        <w:rPr>
          <w:rFonts w:eastAsia="Times New Roman" w:cs="Arial"/>
          <w:color w:val="000000"/>
          <w:sz w:val="24"/>
          <w:szCs w:val="24"/>
          <w:lang w:bidi="he-IL"/>
        </w:rPr>
        <w:t>data types and</w:t>
      </w:r>
      <w:r w:rsidRPr="002620D6">
        <w:rPr>
          <w:rFonts w:eastAsia="Times New Roman" w:cs="Arial"/>
          <w:color w:val="000000"/>
          <w:sz w:val="24"/>
          <w:szCs w:val="24"/>
          <w:lang w:bidi="he-IL"/>
        </w:rPr>
        <w:t xml:space="preserve"> different assessments e.g. if the same patient had both vital signs and lab tests measured, those respective records will include the same </w:t>
      </w:r>
      <w:proofErr w:type="spellStart"/>
      <w:r w:rsidRPr="002620D6">
        <w:rPr>
          <w:rFonts w:eastAsia="Times New Roman" w:cs="Arial"/>
          <w:color w:val="000000"/>
          <w:sz w:val="24"/>
          <w:szCs w:val="24"/>
          <w:lang w:bidi="he-IL"/>
        </w:rPr>
        <w:t>SubjectID</w:t>
      </w:r>
      <w:proofErr w:type="spellEnd"/>
      <w:r w:rsidRPr="002620D6">
        <w:rPr>
          <w:rFonts w:eastAsia="Times New Roman" w:cs="Arial"/>
          <w:color w:val="000000"/>
          <w:sz w:val="24"/>
          <w:szCs w:val="24"/>
          <w:lang w:bidi="he-IL"/>
        </w:rPr>
        <w:t>.</w:t>
      </w:r>
    </w:p>
    <w:p w14:paraId="7B90C5E8" w14:textId="77777777" w:rsidR="002D16E8" w:rsidRPr="002620D6" w:rsidRDefault="002D16E8" w:rsidP="00AD3272">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Beyond the </w:t>
      </w:r>
      <w:proofErr w:type="spellStart"/>
      <w:r w:rsidRPr="002620D6">
        <w:rPr>
          <w:rFonts w:eastAsia="Times New Roman" w:cs="Arial"/>
          <w:color w:val="000000"/>
          <w:sz w:val="24"/>
          <w:szCs w:val="24"/>
          <w:lang w:bidi="he-IL"/>
        </w:rPr>
        <w:t>SubjectID</w:t>
      </w:r>
      <w:proofErr w:type="spellEnd"/>
      <w:r w:rsidRPr="002620D6">
        <w:rPr>
          <w:rFonts w:eastAsia="Times New Roman" w:cs="Arial"/>
          <w:color w:val="000000"/>
          <w:sz w:val="24"/>
          <w:szCs w:val="24"/>
          <w:lang w:bidi="he-IL"/>
        </w:rPr>
        <w:t xml:space="preserve">, the data contain different assessments and their respective results including </w:t>
      </w:r>
      <w:r w:rsidR="00AD3272" w:rsidRPr="002620D6">
        <w:rPr>
          <w:rFonts w:eastAsia="Times New Roman" w:cs="Arial"/>
          <w:color w:val="000000"/>
          <w:sz w:val="24"/>
          <w:szCs w:val="24"/>
          <w:lang w:bidi="he-IL"/>
        </w:rPr>
        <w:t xml:space="preserve">data types. </w:t>
      </w:r>
      <w:proofErr w:type="gramStart"/>
      <w:r w:rsidR="00AD3272" w:rsidRPr="002620D6">
        <w:rPr>
          <w:rFonts w:eastAsia="Times New Roman" w:cs="Arial"/>
          <w:color w:val="000000"/>
          <w:sz w:val="24"/>
          <w:szCs w:val="24"/>
          <w:lang w:bidi="he-IL"/>
        </w:rPr>
        <w:t xml:space="preserve">Specific measure, </w:t>
      </w:r>
      <w:r w:rsidRPr="002620D6">
        <w:rPr>
          <w:rFonts w:eastAsia="Times New Roman" w:cs="Arial"/>
          <w:color w:val="000000"/>
          <w:sz w:val="24"/>
          <w:szCs w:val="24"/>
          <w:lang w:bidi="he-IL"/>
        </w:rPr>
        <w:t>value, unit of measurement, and delta (time in days from trial onset when the assessment was made).</w:t>
      </w:r>
      <w:proofErr w:type="gramEnd"/>
      <w:r w:rsidRPr="002620D6">
        <w:rPr>
          <w:rFonts w:eastAsia="Times New Roman" w:cs="Arial"/>
          <w:color w:val="000000"/>
          <w:sz w:val="24"/>
          <w:szCs w:val="24"/>
          <w:lang w:bidi="he-IL"/>
        </w:rPr>
        <w:t xml:space="preserve"> You can identify these variables through the column name in the data file.</w:t>
      </w:r>
    </w:p>
    <w:p w14:paraId="7C0560A6" w14:textId="77777777" w:rsidR="00D26288" w:rsidRDefault="002D16E8" w:rsidP="005F51A1">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The data format lists </w:t>
      </w:r>
    </w:p>
    <w:p w14:paraId="7559AB86" w14:textId="77777777" w:rsidR="002D16E8" w:rsidRDefault="002D16E8" w:rsidP="005F51A1">
      <w:pPr>
        <w:shd w:val="clear" w:color="auto" w:fill="FFFFFF"/>
        <w:spacing w:before="100" w:beforeAutospacing="1" w:after="100" w:afterAutospacing="1" w:line="276" w:lineRule="auto"/>
        <w:jc w:val="both"/>
        <w:rPr>
          <w:rFonts w:eastAsia="Times New Roman" w:cs="Arial"/>
          <w:color w:val="000000"/>
          <w:sz w:val="24"/>
          <w:szCs w:val="24"/>
          <w:lang w:bidi="he-IL"/>
        </w:rPr>
      </w:pPr>
      <w:proofErr w:type="spellStart"/>
      <w:r w:rsidRPr="002620D6">
        <w:rPr>
          <w:rFonts w:eastAsia="Times New Roman" w:cs="Arial"/>
          <w:color w:val="000000"/>
          <w:sz w:val="24"/>
          <w:szCs w:val="24"/>
          <w:lang w:bidi="he-IL"/>
        </w:rPr>
        <w:t>PatientID|</w:t>
      </w:r>
      <w:proofErr w:type="gramStart"/>
      <w:r w:rsidRPr="002620D6">
        <w:rPr>
          <w:rFonts w:eastAsia="Times New Roman" w:cs="Arial"/>
          <w:color w:val="000000"/>
          <w:sz w:val="24"/>
          <w:szCs w:val="24"/>
          <w:lang w:bidi="he-IL"/>
        </w:rPr>
        <w:t>datatype</w:t>
      </w:r>
      <w:proofErr w:type="spellEnd"/>
      <w:r w:rsidR="005F51A1">
        <w:rPr>
          <w:rFonts w:eastAsia="Times New Roman" w:cs="Arial"/>
          <w:color w:val="000000"/>
          <w:sz w:val="24"/>
          <w:szCs w:val="24"/>
          <w:lang w:bidi="he-IL"/>
        </w:rPr>
        <w:t>(</w:t>
      </w:r>
      <w:proofErr w:type="gramEnd"/>
      <w:r w:rsidR="005F51A1">
        <w:rPr>
          <w:rFonts w:eastAsia="Times New Roman" w:cs="Arial"/>
          <w:color w:val="000000"/>
          <w:sz w:val="24"/>
          <w:szCs w:val="24"/>
          <w:lang w:bidi="he-IL"/>
        </w:rPr>
        <w:t xml:space="preserve">form name)|feature </w:t>
      </w:r>
      <w:proofErr w:type="spellStart"/>
      <w:r w:rsidR="005F51A1">
        <w:rPr>
          <w:rFonts w:eastAsia="Times New Roman" w:cs="Arial"/>
          <w:color w:val="000000"/>
          <w:sz w:val="24"/>
          <w:szCs w:val="24"/>
          <w:lang w:bidi="he-IL"/>
        </w:rPr>
        <w:t>name</w:t>
      </w:r>
      <w:r w:rsidRPr="002620D6">
        <w:rPr>
          <w:rFonts w:eastAsia="Times New Roman" w:cs="Arial"/>
          <w:color w:val="000000"/>
          <w:sz w:val="24"/>
          <w:szCs w:val="24"/>
          <w:lang w:bidi="he-IL"/>
        </w:rPr>
        <w:t>|</w:t>
      </w:r>
      <w:r w:rsidR="00D26288">
        <w:rPr>
          <w:rFonts w:eastAsia="Times New Roman" w:cs="Arial"/>
          <w:color w:val="000000"/>
          <w:sz w:val="24"/>
          <w:szCs w:val="24"/>
          <w:lang w:bidi="he-IL"/>
        </w:rPr>
        <w:t>feature</w:t>
      </w:r>
      <w:proofErr w:type="spellEnd"/>
      <w:r w:rsidR="00D26288">
        <w:rPr>
          <w:rFonts w:eastAsia="Times New Roman" w:cs="Arial"/>
          <w:color w:val="000000"/>
          <w:sz w:val="24"/>
          <w:szCs w:val="24"/>
          <w:lang w:bidi="he-IL"/>
        </w:rPr>
        <w:t xml:space="preserve"> </w:t>
      </w:r>
      <w:proofErr w:type="spellStart"/>
      <w:r w:rsidRPr="002620D6">
        <w:rPr>
          <w:rFonts w:eastAsia="Times New Roman" w:cs="Arial"/>
          <w:color w:val="000000"/>
          <w:sz w:val="24"/>
          <w:szCs w:val="24"/>
          <w:lang w:bidi="he-IL"/>
        </w:rPr>
        <w:t>value|</w:t>
      </w:r>
      <w:r w:rsidR="00D26288">
        <w:rPr>
          <w:rFonts w:eastAsia="Times New Roman" w:cs="Arial"/>
          <w:color w:val="000000"/>
          <w:sz w:val="24"/>
          <w:szCs w:val="24"/>
          <w:lang w:bidi="he-IL"/>
        </w:rPr>
        <w:t>feature</w:t>
      </w:r>
      <w:proofErr w:type="spellEnd"/>
      <w:r w:rsidR="00D26288">
        <w:rPr>
          <w:rFonts w:eastAsia="Times New Roman" w:cs="Arial"/>
          <w:color w:val="000000"/>
          <w:sz w:val="24"/>
          <w:szCs w:val="24"/>
          <w:lang w:bidi="he-IL"/>
        </w:rPr>
        <w:t xml:space="preserve"> </w:t>
      </w:r>
      <w:proofErr w:type="spellStart"/>
      <w:r w:rsidRPr="002620D6">
        <w:rPr>
          <w:rFonts w:eastAsia="Times New Roman" w:cs="Arial"/>
          <w:color w:val="000000"/>
          <w:sz w:val="24"/>
          <w:szCs w:val="24"/>
          <w:lang w:bidi="he-IL"/>
        </w:rPr>
        <w:t>unit|delta</w:t>
      </w:r>
      <w:proofErr w:type="spellEnd"/>
    </w:p>
    <w:p w14:paraId="0C163130" w14:textId="77777777" w:rsidR="005F51A1" w:rsidRPr="002620D6" w:rsidRDefault="005F51A1" w:rsidP="005F51A1">
      <w:pPr>
        <w:shd w:val="clear" w:color="auto" w:fill="FFFFFF"/>
        <w:spacing w:before="100" w:beforeAutospacing="1" w:after="100" w:afterAutospacing="1" w:line="276" w:lineRule="auto"/>
        <w:jc w:val="both"/>
        <w:rPr>
          <w:rFonts w:eastAsia="Times New Roman" w:cs="Arial"/>
          <w:color w:val="000000"/>
          <w:sz w:val="24"/>
          <w:szCs w:val="24"/>
          <w:lang w:bidi="he-IL"/>
        </w:rPr>
      </w:pPr>
    </w:p>
    <w:p w14:paraId="4A69BB81"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For example:</w:t>
      </w:r>
    </w:p>
    <w:p w14:paraId="554B1F20" w14:textId="77777777" w:rsidR="002D16E8" w:rsidRPr="002620D6" w:rsidRDefault="002D16E8" w:rsidP="002D16E8">
      <w:pPr>
        <w:spacing w:line="276" w:lineRule="auto"/>
        <w:ind w:left="1440"/>
        <w:jc w:val="both"/>
        <w:rPr>
          <w:sz w:val="24"/>
          <w:szCs w:val="24"/>
        </w:rPr>
      </w:pPr>
      <w:r w:rsidRPr="002620D6">
        <w:rPr>
          <w:rFonts w:eastAsia="Courier New" w:cs="Courier New"/>
          <w:color w:val="222222"/>
          <w:sz w:val="24"/>
          <w:szCs w:val="24"/>
        </w:rPr>
        <w:t>7824|ALSFRS(R)|ALSFRS Total|30||0</w:t>
      </w:r>
    </w:p>
    <w:p w14:paraId="3DF5F19B" w14:textId="77777777" w:rsidR="002D16E8" w:rsidRPr="002620D6" w:rsidRDefault="002D16E8" w:rsidP="002D16E8">
      <w:pPr>
        <w:spacing w:line="276" w:lineRule="auto"/>
        <w:ind w:left="1440"/>
        <w:jc w:val="both"/>
        <w:rPr>
          <w:sz w:val="24"/>
          <w:szCs w:val="24"/>
        </w:rPr>
      </w:pPr>
      <w:r w:rsidRPr="002620D6">
        <w:rPr>
          <w:rFonts w:eastAsia="Courier New" w:cs="Courier New"/>
          <w:color w:val="222222"/>
          <w:sz w:val="24"/>
          <w:szCs w:val="24"/>
        </w:rPr>
        <w:t xml:space="preserve">7824|Vital </w:t>
      </w:r>
      <w:proofErr w:type="spellStart"/>
      <w:r w:rsidRPr="002620D6">
        <w:rPr>
          <w:rFonts w:eastAsia="Courier New" w:cs="Courier New"/>
          <w:color w:val="222222"/>
          <w:sz w:val="24"/>
          <w:szCs w:val="24"/>
        </w:rPr>
        <w:t>Signs|Blood</w:t>
      </w:r>
      <w:proofErr w:type="spellEnd"/>
      <w:r w:rsidRPr="002620D6">
        <w:rPr>
          <w:rFonts w:eastAsia="Courier New" w:cs="Courier New"/>
          <w:color w:val="222222"/>
          <w:sz w:val="24"/>
          <w:szCs w:val="24"/>
        </w:rPr>
        <w:t xml:space="preserve"> Pressure (Systolic)|140|MMHG|14</w:t>
      </w:r>
    </w:p>
    <w:p w14:paraId="1F429F20" w14:textId="77777777" w:rsidR="002D16E8" w:rsidRPr="002620D6" w:rsidRDefault="002D16E8" w:rsidP="002D16E8">
      <w:pPr>
        <w:spacing w:line="276" w:lineRule="auto"/>
        <w:ind w:left="1440"/>
        <w:jc w:val="both"/>
        <w:rPr>
          <w:sz w:val="24"/>
          <w:szCs w:val="24"/>
        </w:rPr>
      </w:pPr>
      <w:r w:rsidRPr="002620D6">
        <w:rPr>
          <w:rFonts w:eastAsia="Courier New" w:cs="Courier New"/>
          <w:color w:val="222222"/>
          <w:sz w:val="24"/>
          <w:szCs w:val="24"/>
        </w:rPr>
        <w:t>7824|Vital Signs|Pulse|76|BEATS/MIN|14</w:t>
      </w:r>
    </w:p>
    <w:p w14:paraId="59DF63F8" w14:textId="77777777" w:rsidR="002D16E8" w:rsidRPr="002620D6" w:rsidRDefault="00AD3272" w:rsidP="00AD3272">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Patient 7824 had, at delta= </w:t>
      </w:r>
      <w:r w:rsidR="002D16E8" w:rsidRPr="002620D6">
        <w:rPr>
          <w:rFonts w:eastAsia="Times New Roman" w:cs="Arial"/>
          <w:color w:val="000000"/>
          <w:sz w:val="24"/>
          <w:szCs w:val="24"/>
          <w:lang w:bidi="he-IL"/>
        </w:rPr>
        <w:t xml:space="preserve">14 (day 14 from beginning of measurement), </w:t>
      </w:r>
      <w:r w:rsidRPr="002620D6">
        <w:rPr>
          <w:rFonts w:eastAsia="Times New Roman" w:cs="Arial"/>
          <w:color w:val="000000"/>
          <w:sz w:val="24"/>
          <w:szCs w:val="24"/>
          <w:lang w:bidi="he-IL"/>
        </w:rPr>
        <w:t xml:space="preserve">the following vital signs: </w:t>
      </w:r>
      <w:r w:rsidR="002D16E8" w:rsidRPr="002620D6">
        <w:rPr>
          <w:rFonts w:eastAsia="Times New Roman" w:cs="Arial"/>
          <w:color w:val="000000"/>
          <w:sz w:val="24"/>
          <w:szCs w:val="24"/>
          <w:lang w:bidi="he-IL"/>
        </w:rPr>
        <w:t xml:space="preserve">a blood </w:t>
      </w:r>
      <w:proofErr w:type="gramStart"/>
      <w:r w:rsidR="002D16E8" w:rsidRPr="002620D6">
        <w:rPr>
          <w:rFonts w:eastAsia="Times New Roman" w:cs="Arial"/>
          <w:color w:val="000000"/>
          <w:sz w:val="24"/>
          <w:szCs w:val="24"/>
          <w:lang w:bidi="he-IL"/>
        </w:rPr>
        <w:t>pressure(</w:t>
      </w:r>
      <w:proofErr w:type="gramEnd"/>
      <w:r w:rsidR="002D16E8" w:rsidRPr="002620D6">
        <w:rPr>
          <w:rFonts w:eastAsia="Times New Roman" w:cs="Arial"/>
          <w:color w:val="000000"/>
          <w:sz w:val="24"/>
          <w:szCs w:val="24"/>
          <w:lang w:bidi="he-IL"/>
        </w:rPr>
        <w:t>Systolic) of 140MMHG and a Pulse of 76 BEATS/MIN. At a delta of 0 (first day of measurements</w:t>
      </w:r>
      <w:proofErr w:type="gramStart"/>
      <w:r w:rsidR="002D16E8" w:rsidRPr="002620D6">
        <w:rPr>
          <w:rFonts w:eastAsia="Times New Roman" w:cs="Arial"/>
          <w:color w:val="000000"/>
          <w:sz w:val="24"/>
          <w:szCs w:val="24"/>
          <w:lang w:bidi="he-IL"/>
        </w:rPr>
        <w:t>)  their</w:t>
      </w:r>
      <w:proofErr w:type="gramEnd"/>
      <w:r w:rsidR="002D16E8" w:rsidRPr="002620D6">
        <w:rPr>
          <w:rFonts w:eastAsia="Times New Roman" w:cs="Arial"/>
          <w:color w:val="000000"/>
          <w:sz w:val="24"/>
          <w:szCs w:val="24"/>
          <w:lang w:bidi="he-IL"/>
        </w:rPr>
        <w:t xml:space="preserve"> ALSFRS total is 30.</w:t>
      </w:r>
    </w:p>
    <w:p w14:paraId="6A0AF6A9"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p>
    <w:p w14:paraId="41A59BDE"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r w:rsidRPr="002620D6">
        <w:rPr>
          <w:rFonts w:eastAsia="Times New Roman" w:cs="Arial"/>
          <w:b/>
          <w:bCs/>
          <w:color w:val="000000"/>
          <w:sz w:val="24"/>
          <w:szCs w:val="24"/>
          <w:u w:val="single"/>
          <w:lang w:bidi="he-IL"/>
        </w:rPr>
        <w:t>Treatment</w:t>
      </w:r>
    </w:p>
    <w:p w14:paraId="095971C3" w14:textId="77777777" w:rsidR="002D16E8" w:rsidRPr="002620D6" w:rsidRDefault="002D16E8" w:rsidP="003B05A4">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The exact medications used in the </w:t>
      </w:r>
      <w:r w:rsidR="00AD3272" w:rsidRPr="002620D6">
        <w:rPr>
          <w:rFonts w:eastAsia="Times New Roman" w:cs="Arial"/>
          <w:color w:val="000000"/>
          <w:sz w:val="24"/>
          <w:szCs w:val="24"/>
          <w:lang w:bidi="he-IL"/>
        </w:rPr>
        <w:t xml:space="preserve">clinical </w:t>
      </w:r>
      <w:r w:rsidRPr="002620D6">
        <w:rPr>
          <w:rFonts w:eastAsia="Times New Roman" w:cs="Arial"/>
          <w:color w:val="000000"/>
          <w:sz w:val="24"/>
          <w:szCs w:val="24"/>
          <w:lang w:bidi="he-IL"/>
        </w:rPr>
        <w:t>trials</w:t>
      </w:r>
      <w:r w:rsidR="00AD3272" w:rsidRPr="002620D6">
        <w:rPr>
          <w:rFonts w:eastAsia="Times New Roman" w:cs="Arial"/>
          <w:color w:val="000000"/>
          <w:sz w:val="24"/>
          <w:szCs w:val="24"/>
          <w:lang w:bidi="he-IL"/>
        </w:rPr>
        <w:t xml:space="preserve"> data</w:t>
      </w:r>
      <w:r w:rsidRPr="002620D6">
        <w:rPr>
          <w:rFonts w:eastAsia="Times New Roman" w:cs="Arial"/>
          <w:color w:val="000000"/>
          <w:sz w:val="24"/>
          <w:szCs w:val="24"/>
          <w:lang w:bidi="he-IL"/>
        </w:rPr>
        <w:t xml:space="preserve"> are not specified, as part of our effort to avoid identification of the patients involved, however, information is available as to whether any individual patient received medication or placebo, and this information is listed in the Treatment Group </w:t>
      </w:r>
      <w:proofErr w:type="spellStart"/>
      <w:r w:rsidR="00F40AB7" w:rsidRPr="002620D6">
        <w:rPr>
          <w:rFonts w:eastAsia="Times New Roman" w:cs="Arial"/>
          <w:color w:val="000000"/>
          <w:sz w:val="24"/>
          <w:szCs w:val="24"/>
          <w:lang w:bidi="he-IL"/>
        </w:rPr>
        <w:t>datatype</w:t>
      </w:r>
      <w:proofErr w:type="spellEnd"/>
      <w:r w:rsidRPr="002620D6">
        <w:rPr>
          <w:rFonts w:eastAsia="Times New Roman" w:cs="Arial"/>
          <w:color w:val="000000"/>
          <w:sz w:val="24"/>
          <w:szCs w:val="24"/>
          <w:lang w:bidi="he-IL"/>
        </w:rPr>
        <w:t xml:space="preserve"> as [</w:t>
      </w:r>
      <w:r w:rsidRPr="002620D6">
        <w:rPr>
          <w:rFonts w:eastAsia="Times New Roman" w:cs="Arial"/>
          <w:b/>
          <w:bCs/>
          <w:color w:val="000000"/>
          <w:sz w:val="24"/>
          <w:szCs w:val="24"/>
          <w:lang w:bidi="he-IL"/>
        </w:rPr>
        <w:t>Treatment Group- Active</w:t>
      </w:r>
      <w:r w:rsidRPr="002620D6">
        <w:rPr>
          <w:rFonts w:eastAsia="Times New Roman" w:cs="Arial"/>
          <w:color w:val="000000"/>
          <w:sz w:val="24"/>
          <w:szCs w:val="24"/>
          <w:lang w:bidi="he-IL"/>
        </w:rPr>
        <w:t>; indicating experimental treatment was given or </w:t>
      </w:r>
      <w:r w:rsidRPr="002620D6">
        <w:rPr>
          <w:rFonts w:eastAsia="Times New Roman" w:cs="Arial"/>
          <w:b/>
          <w:bCs/>
          <w:color w:val="000000"/>
          <w:sz w:val="24"/>
          <w:szCs w:val="24"/>
          <w:lang w:bidi="he-IL"/>
        </w:rPr>
        <w:t>Treatment Group- - Placebo</w:t>
      </w:r>
      <w:r w:rsidRPr="002620D6">
        <w:rPr>
          <w:rFonts w:eastAsia="Times New Roman" w:cs="Arial"/>
          <w:color w:val="000000"/>
          <w:sz w:val="24"/>
          <w:szCs w:val="24"/>
          <w:lang w:bidi="he-IL"/>
        </w:rPr>
        <w:t>; indicating placebo was given].[</w:t>
      </w:r>
      <w:r w:rsidRPr="002620D6">
        <w:rPr>
          <w:rFonts w:eastAsia="Times New Roman" w:cs="Arial"/>
          <w:b/>
          <w:bCs/>
          <w:color w:val="000000"/>
          <w:sz w:val="24"/>
          <w:szCs w:val="24"/>
          <w:lang w:bidi="he-IL"/>
        </w:rPr>
        <w:t>Treatment Group Delta</w:t>
      </w:r>
      <w:r w:rsidRPr="002620D6">
        <w:rPr>
          <w:rFonts w:eastAsia="Times New Roman" w:cs="Arial"/>
          <w:color w:val="000000"/>
          <w:sz w:val="24"/>
          <w:szCs w:val="24"/>
          <w:lang w:bidi="he-IL"/>
        </w:rPr>
        <w:t>] refers to the time duration between the first time the patient was assessed during the trial and the time medication (or placebo) was first given. The first time the patient was assessed during the trial (typically screening visit) is indicated as Time 0. The time medication/placebo was given, is the time in days since that first day. Note that different patients started their respective trials at different days.</w:t>
      </w:r>
    </w:p>
    <w:p w14:paraId="476DFEB6"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bookmarkStart w:id="9" w:name="anchor_2"/>
      <w:bookmarkEnd w:id="9"/>
    </w:p>
    <w:p w14:paraId="61D160C9"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b/>
          <w:bCs/>
          <w:color w:val="000000"/>
          <w:sz w:val="24"/>
          <w:szCs w:val="24"/>
          <w:u w:val="single"/>
          <w:lang w:bidi="he-IL"/>
        </w:rPr>
        <w:t>Family and Medical History</w:t>
      </w:r>
      <w:r w:rsidRPr="002620D6">
        <w:rPr>
          <w:rFonts w:eastAsia="Times New Roman" w:cs="Arial"/>
          <w:color w:val="000000"/>
          <w:sz w:val="24"/>
          <w:szCs w:val="24"/>
          <w:lang w:bidi="he-IL"/>
        </w:rPr>
        <w:t> </w:t>
      </w:r>
    </w:p>
    <w:p w14:paraId="387AE29A" w14:textId="77777777" w:rsidR="002D16E8" w:rsidRPr="002620D6" w:rsidRDefault="002D16E8" w:rsidP="003B05A4">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ALS affects approximately 5 out of every 100,000 people worldwide. In about 5</w:t>
      </w:r>
      <w:r w:rsidR="00F40AB7" w:rsidRPr="002620D6">
        <w:rPr>
          <w:rFonts w:eastAsia="Times New Roman" w:cs="Arial"/>
          <w:color w:val="000000"/>
          <w:sz w:val="24"/>
          <w:szCs w:val="24"/>
          <w:lang w:bidi="he-IL"/>
        </w:rPr>
        <w:t>-10</w:t>
      </w:r>
      <w:r w:rsidRPr="002620D6">
        <w:rPr>
          <w:rFonts w:eastAsia="Times New Roman" w:cs="Arial"/>
          <w:color w:val="000000"/>
          <w:sz w:val="24"/>
          <w:szCs w:val="24"/>
          <w:lang w:bidi="he-IL"/>
        </w:rPr>
        <w:t xml:space="preserve">% of cases, ALS </w:t>
      </w:r>
      <w:r w:rsidR="00F40AB7" w:rsidRPr="002620D6">
        <w:rPr>
          <w:rFonts w:eastAsia="Times New Roman" w:cs="Arial"/>
          <w:color w:val="000000"/>
          <w:sz w:val="24"/>
          <w:szCs w:val="24"/>
          <w:lang w:bidi="he-IL"/>
        </w:rPr>
        <w:t xml:space="preserve">is seen in multiple family members </w:t>
      </w:r>
      <w:r w:rsidRPr="002620D6">
        <w:rPr>
          <w:rFonts w:eastAsia="Times New Roman" w:cs="Arial"/>
          <w:color w:val="000000"/>
          <w:sz w:val="24"/>
          <w:szCs w:val="24"/>
          <w:lang w:bidi="he-IL"/>
        </w:rPr>
        <w:t xml:space="preserve">and this form is known is ‘familial </w:t>
      </w:r>
      <w:proofErr w:type="spellStart"/>
      <w:r w:rsidRPr="002620D6">
        <w:rPr>
          <w:rFonts w:eastAsia="Times New Roman" w:cs="Arial"/>
          <w:color w:val="000000"/>
          <w:sz w:val="24"/>
          <w:szCs w:val="24"/>
          <w:lang w:bidi="he-IL"/>
        </w:rPr>
        <w:t>ALS’.</w:t>
      </w:r>
      <w:r w:rsidR="003B05A4" w:rsidRPr="002620D6">
        <w:rPr>
          <w:rFonts w:eastAsia="Times New Roman" w:cs="Arial"/>
          <w:color w:val="000000"/>
          <w:sz w:val="24"/>
          <w:szCs w:val="24"/>
          <w:lang w:bidi="he-IL"/>
        </w:rPr>
        <w:t>Multiple</w:t>
      </w:r>
      <w:proofErr w:type="spellEnd"/>
      <w:r w:rsidR="00F40AB7" w:rsidRPr="002620D6">
        <w:rPr>
          <w:rFonts w:eastAsia="Times New Roman" w:cs="Arial"/>
          <w:color w:val="000000"/>
          <w:sz w:val="24"/>
          <w:szCs w:val="24"/>
          <w:lang w:bidi="he-IL"/>
        </w:rPr>
        <w:t xml:space="preserve"> mutations (over 35) have been identified for such patients.</w:t>
      </w:r>
      <w:r w:rsidRPr="002620D6">
        <w:rPr>
          <w:rFonts w:eastAsia="Times New Roman" w:cs="Arial"/>
          <w:color w:val="000000"/>
          <w:sz w:val="24"/>
          <w:szCs w:val="24"/>
          <w:lang w:bidi="he-IL"/>
        </w:rPr>
        <w:t xml:space="preserve"> In the remaining cases</w:t>
      </w:r>
      <w:r w:rsidR="00F40AB7" w:rsidRPr="002620D6">
        <w:rPr>
          <w:rFonts w:eastAsia="Times New Roman" w:cs="Arial"/>
          <w:color w:val="000000"/>
          <w:sz w:val="24"/>
          <w:szCs w:val="24"/>
          <w:lang w:bidi="he-IL"/>
        </w:rPr>
        <w:t>, called sporadic cases, there is no more cases observed in the families (and only a</w:t>
      </w:r>
      <w:r w:rsidR="0085341A">
        <w:rPr>
          <w:rFonts w:eastAsia="Times New Roman" w:cs="Arial"/>
          <w:color w:val="000000"/>
          <w:sz w:val="24"/>
          <w:szCs w:val="24"/>
          <w:lang w:bidi="he-IL"/>
        </w:rPr>
        <w:t xml:space="preserve"> minority of these patients had</w:t>
      </w:r>
      <w:r w:rsidR="00F40AB7" w:rsidRPr="002620D6">
        <w:rPr>
          <w:rFonts w:eastAsia="Times New Roman" w:cs="Arial"/>
          <w:color w:val="000000"/>
          <w:sz w:val="24"/>
          <w:szCs w:val="24"/>
          <w:lang w:bidi="he-IL"/>
        </w:rPr>
        <w:t xml:space="preserve"> the mutations identified in the familial cases). </w:t>
      </w:r>
      <w:r w:rsidRPr="002620D6">
        <w:rPr>
          <w:rFonts w:eastAsia="Times New Roman" w:cs="Arial"/>
          <w:color w:val="000000"/>
          <w:sz w:val="24"/>
          <w:szCs w:val="24"/>
          <w:lang w:bidi="he-IL"/>
        </w:rPr>
        <w:t xml:space="preserve">For this reason, the </w:t>
      </w:r>
      <w:proofErr w:type="spellStart"/>
      <w:r w:rsidRPr="002620D6">
        <w:rPr>
          <w:rFonts w:eastAsia="Times New Roman" w:cs="Arial"/>
          <w:color w:val="000000"/>
          <w:sz w:val="24"/>
          <w:szCs w:val="24"/>
          <w:lang w:bidi="he-IL"/>
        </w:rPr>
        <w:t>data</w:t>
      </w:r>
      <w:r w:rsidR="00F40AB7" w:rsidRPr="002620D6">
        <w:rPr>
          <w:rFonts w:eastAsia="Times New Roman" w:cs="Arial"/>
          <w:color w:val="000000"/>
          <w:sz w:val="24"/>
          <w:szCs w:val="24"/>
          <w:lang w:bidi="he-IL"/>
        </w:rPr>
        <w:t>type</w:t>
      </w:r>
      <w:proofErr w:type="spellEnd"/>
      <w:r w:rsidR="00F40AB7" w:rsidRPr="002620D6">
        <w:rPr>
          <w:rFonts w:eastAsia="Times New Roman" w:cs="Arial"/>
          <w:color w:val="000000"/>
          <w:sz w:val="24"/>
          <w:szCs w:val="24"/>
          <w:lang w:bidi="he-IL"/>
        </w:rPr>
        <w:t xml:space="preserve"> Family History</w:t>
      </w:r>
      <w:r w:rsidRPr="002620D6">
        <w:rPr>
          <w:rFonts w:eastAsia="Times New Roman" w:cs="Arial"/>
          <w:color w:val="000000"/>
          <w:sz w:val="24"/>
          <w:szCs w:val="24"/>
          <w:lang w:bidi="he-IL"/>
        </w:rPr>
        <w:t xml:space="preserve"> contains informa</w:t>
      </w:r>
      <w:r w:rsidR="003B05A4">
        <w:rPr>
          <w:rFonts w:eastAsia="Times New Roman" w:cs="Arial"/>
          <w:color w:val="000000"/>
          <w:sz w:val="24"/>
          <w:szCs w:val="24"/>
          <w:lang w:bidi="he-IL"/>
        </w:rPr>
        <w:t xml:space="preserve">tion about close family members (up to second degree family, but different studies </w:t>
      </w:r>
      <w:r w:rsidR="0085341A">
        <w:rPr>
          <w:rFonts w:eastAsia="Times New Roman" w:cs="Arial"/>
          <w:color w:val="000000"/>
          <w:sz w:val="24"/>
          <w:szCs w:val="24"/>
          <w:lang w:bidi="he-IL"/>
        </w:rPr>
        <w:t>differ</w:t>
      </w:r>
      <w:r w:rsidR="003B05A4">
        <w:rPr>
          <w:rFonts w:eastAsia="Times New Roman" w:cs="Arial"/>
          <w:color w:val="000000"/>
          <w:sz w:val="24"/>
          <w:szCs w:val="24"/>
          <w:lang w:bidi="he-IL"/>
        </w:rPr>
        <w:t xml:space="preserve"> in the exact to which second degree relatives were assessed) and whether or not they had ALS (Y indicated ALS in the family, N indicates no ALS in the family)</w:t>
      </w:r>
    </w:p>
    <w:p w14:paraId="5D53F0C8"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bookmarkStart w:id="10" w:name="anchor_3"/>
      <w:bookmarkEnd w:id="10"/>
    </w:p>
    <w:p w14:paraId="78490364" w14:textId="77777777" w:rsidR="002D16E8" w:rsidRPr="002620D6" w:rsidRDefault="002D16E8" w:rsidP="0085341A">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b/>
          <w:bCs/>
          <w:color w:val="000000"/>
          <w:sz w:val="24"/>
          <w:szCs w:val="24"/>
          <w:u w:val="single"/>
          <w:lang w:bidi="he-IL"/>
        </w:rPr>
        <w:t>Demographics</w:t>
      </w:r>
      <w:r w:rsidRPr="002620D6">
        <w:rPr>
          <w:rFonts w:eastAsia="Times New Roman" w:cs="Arial"/>
          <w:color w:val="000000"/>
          <w:sz w:val="24"/>
          <w:szCs w:val="24"/>
          <w:lang w:bidi="he-IL"/>
        </w:rPr>
        <w:t> </w:t>
      </w:r>
      <w:r w:rsidRPr="002620D6">
        <w:rPr>
          <w:rFonts w:eastAsia="Times New Roman" w:cs="Arial"/>
          <w:color w:val="000000"/>
          <w:sz w:val="24"/>
          <w:szCs w:val="24"/>
          <w:lang w:bidi="he-IL"/>
        </w:rPr>
        <w:br/>
        <w:t xml:space="preserve">Demographic information is available in the Demographics </w:t>
      </w:r>
      <w:proofErr w:type="spellStart"/>
      <w:r w:rsidR="00F40AB7" w:rsidRPr="002620D6">
        <w:rPr>
          <w:rFonts w:eastAsia="Times New Roman" w:cs="Arial"/>
          <w:color w:val="000000"/>
          <w:sz w:val="24"/>
          <w:szCs w:val="24"/>
          <w:lang w:bidi="he-IL"/>
        </w:rPr>
        <w:t>datatype</w:t>
      </w:r>
      <w:proofErr w:type="spellEnd"/>
      <w:r w:rsidR="00F40AB7" w:rsidRPr="002620D6">
        <w:rPr>
          <w:rFonts w:eastAsia="Times New Roman" w:cs="Arial"/>
          <w:color w:val="000000"/>
          <w:sz w:val="24"/>
          <w:szCs w:val="24"/>
          <w:lang w:bidi="he-IL"/>
        </w:rPr>
        <w:t xml:space="preserve">, </w:t>
      </w:r>
      <w:r w:rsidRPr="002620D6">
        <w:rPr>
          <w:rFonts w:eastAsia="Times New Roman" w:cs="Arial"/>
          <w:color w:val="000000"/>
          <w:sz w:val="24"/>
          <w:szCs w:val="24"/>
          <w:lang w:bidi="he-IL"/>
        </w:rPr>
        <w:t>including [</w:t>
      </w:r>
      <w:r w:rsidR="0085341A">
        <w:rPr>
          <w:rFonts w:eastAsia="Times New Roman" w:cs="Arial"/>
          <w:b/>
          <w:bCs/>
          <w:color w:val="000000"/>
          <w:sz w:val="24"/>
          <w:szCs w:val="24"/>
          <w:lang w:bidi="he-IL"/>
        </w:rPr>
        <w:t>Age, Gender, Race</w:t>
      </w:r>
      <w:r w:rsidRPr="002620D6">
        <w:rPr>
          <w:rFonts w:eastAsia="Times New Roman" w:cs="Arial"/>
          <w:color w:val="000000"/>
          <w:sz w:val="24"/>
          <w:szCs w:val="24"/>
          <w:lang w:bidi="he-IL"/>
        </w:rPr>
        <w:t>] at screening</w:t>
      </w:r>
      <w:r w:rsidR="00F40AB7" w:rsidRPr="002620D6">
        <w:rPr>
          <w:rFonts w:eastAsia="Times New Roman" w:cs="Arial"/>
          <w:color w:val="000000"/>
          <w:sz w:val="24"/>
          <w:szCs w:val="24"/>
          <w:lang w:bidi="he-IL"/>
        </w:rPr>
        <w:t xml:space="preserve"> (time 0)</w:t>
      </w:r>
      <w:r w:rsidRPr="002620D6">
        <w:rPr>
          <w:rFonts w:eastAsia="Times New Roman" w:cs="Arial"/>
          <w:color w:val="000000"/>
          <w:sz w:val="24"/>
          <w:szCs w:val="24"/>
          <w:lang w:bidi="he-IL"/>
        </w:rPr>
        <w:t>.</w:t>
      </w:r>
      <w:r w:rsidR="0085341A">
        <w:rPr>
          <w:rFonts w:eastAsia="Times New Roman" w:cs="Arial"/>
          <w:color w:val="000000"/>
          <w:sz w:val="24"/>
          <w:szCs w:val="24"/>
          <w:lang w:bidi="he-IL"/>
        </w:rPr>
        <w:t xml:space="preserve"> Age is available in years at trial onset, Gender as M/F and Race as [American Indian, Asian, Black, Hawaiian, White, Other or Unknown]</w:t>
      </w:r>
    </w:p>
    <w:p w14:paraId="24141242"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bookmarkStart w:id="11" w:name="anchor_9"/>
      <w:bookmarkEnd w:id="11"/>
    </w:p>
    <w:p w14:paraId="310D3C6D"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b/>
          <w:bCs/>
          <w:color w:val="000000"/>
          <w:sz w:val="24"/>
          <w:szCs w:val="24"/>
          <w:u w:val="single"/>
          <w:lang w:bidi="he-IL"/>
        </w:rPr>
        <w:t>Subject ALS history</w:t>
      </w:r>
      <w:r w:rsidRPr="002620D6">
        <w:rPr>
          <w:rFonts w:eastAsia="Times New Roman" w:cs="Arial"/>
          <w:color w:val="000000"/>
          <w:sz w:val="24"/>
          <w:szCs w:val="24"/>
          <w:lang w:bidi="he-IL"/>
        </w:rPr>
        <w:t> </w:t>
      </w:r>
    </w:p>
    <w:p w14:paraId="63D40241" w14:textId="77777777" w:rsidR="0085341A" w:rsidRDefault="002D16E8" w:rsidP="0085341A">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 xml:space="preserve">The major symptoms of ALS broadly include muscle weakness, paralysis, </w:t>
      </w:r>
      <w:proofErr w:type="gramStart"/>
      <w:r w:rsidRPr="002620D6">
        <w:rPr>
          <w:rFonts w:eastAsia="Times New Roman" w:cs="Arial"/>
          <w:color w:val="000000"/>
          <w:sz w:val="24"/>
          <w:szCs w:val="24"/>
          <w:lang w:bidi="he-IL"/>
        </w:rPr>
        <w:t>drooling</w:t>
      </w:r>
      <w:proofErr w:type="gramEnd"/>
      <w:r w:rsidRPr="002620D6">
        <w:rPr>
          <w:rFonts w:eastAsia="Times New Roman" w:cs="Arial"/>
          <w:color w:val="000000"/>
          <w:sz w:val="24"/>
          <w:szCs w:val="24"/>
          <w:lang w:bidi="he-IL"/>
        </w:rPr>
        <w:t xml:space="preserve">, gagging, muscle cramps, involuntary muscle contractions/twitches called </w:t>
      </w:r>
      <w:proofErr w:type="spellStart"/>
      <w:r w:rsidRPr="002620D6">
        <w:rPr>
          <w:rFonts w:eastAsia="Times New Roman" w:cs="Arial"/>
          <w:color w:val="000000"/>
          <w:sz w:val="24"/>
          <w:szCs w:val="24"/>
          <w:lang w:bidi="he-IL"/>
        </w:rPr>
        <w:t>fasciculations</w:t>
      </w:r>
      <w:proofErr w:type="spellEnd"/>
      <w:r w:rsidRPr="002620D6">
        <w:rPr>
          <w:rFonts w:eastAsia="Times New Roman" w:cs="Arial"/>
          <w:color w:val="000000"/>
          <w:sz w:val="24"/>
          <w:szCs w:val="24"/>
          <w:lang w:bidi="he-IL"/>
        </w:rPr>
        <w:t xml:space="preserve">, speech problems, and breathing problems. </w:t>
      </w:r>
      <w:r w:rsidR="0085341A" w:rsidRPr="002620D6">
        <w:rPr>
          <w:rFonts w:eastAsia="Times New Roman" w:cs="Arial"/>
          <w:color w:val="000000"/>
          <w:sz w:val="24"/>
          <w:szCs w:val="24"/>
          <w:lang w:bidi="he-IL"/>
        </w:rPr>
        <w:t>As ALS progresses, patients lose their ability to control voluntary muscle function. Symptoms progress from muscle weakening, twitching, and an inability to move the arms, legs, and body, into full paralysis. When the muscles in the chest area stop working, it becomes hard or impossible to breathe on one's own.</w:t>
      </w:r>
      <w:r w:rsidRPr="002620D6">
        <w:rPr>
          <w:rFonts w:eastAsia="Times New Roman" w:cs="Arial"/>
          <w:color w:val="000000"/>
          <w:sz w:val="24"/>
          <w:szCs w:val="24"/>
          <w:lang w:bidi="he-IL"/>
        </w:rPr>
        <w:t xml:space="preserve">ALS typically does not affect the senses (sight, smell, taste, hearing, touch). </w:t>
      </w:r>
    </w:p>
    <w:p w14:paraId="57675D97" w14:textId="77777777" w:rsidR="0085341A" w:rsidRDefault="0085341A" w:rsidP="0085341A">
      <w:pPr>
        <w:shd w:val="clear" w:color="auto" w:fill="FFFFFF"/>
        <w:spacing w:before="100" w:beforeAutospacing="1" w:after="100" w:afterAutospacing="1" w:line="276" w:lineRule="auto"/>
        <w:jc w:val="both"/>
        <w:rPr>
          <w:rFonts w:eastAsia="Times New Roman" w:cs="Arial"/>
          <w:color w:val="000000"/>
          <w:sz w:val="24"/>
          <w:szCs w:val="24"/>
          <w:lang w:bidi="he-IL"/>
        </w:rPr>
      </w:pPr>
      <w:r>
        <w:rPr>
          <w:rFonts w:eastAsia="Times New Roman" w:cs="Arial"/>
          <w:color w:val="000000"/>
          <w:sz w:val="24"/>
          <w:szCs w:val="24"/>
          <w:lang w:bidi="he-IL"/>
        </w:rPr>
        <w:t>Time of symptom onset is listed in the data as [</w:t>
      </w:r>
      <w:proofErr w:type="spellStart"/>
      <w:r w:rsidRPr="0085341A">
        <w:rPr>
          <w:rFonts w:eastAsia="Times New Roman" w:cs="Arial"/>
          <w:b/>
          <w:bCs/>
          <w:color w:val="000000"/>
          <w:sz w:val="24"/>
          <w:szCs w:val="24"/>
          <w:lang w:bidi="he-IL"/>
        </w:rPr>
        <w:t>Onset_delta</w:t>
      </w:r>
      <w:proofErr w:type="spellEnd"/>
      <w:r>
        <w:rPr>
          <w:rFonts w:eastAsia="Times New Roman" w:cs="Arial"/>
          <w:color w:val="000000"/>
          <w:sz w:val="24"/>
          <w:szCs w:val="24"/>
          <w:lang w:bidi="he-IL"/>
        </w:rPr>
        <w:t>]- time in days between symptom onset and trial onset. Time of diagnosis with ALS is listed in the data as [</w:t>
      </w:r>
      <w:proofErr w:type="spellStart"/>
      <w:r>
        <w:rPr>
          <w:rFonts w:eastAsia="Times New Roman" w:cs="Arial"/>
          <w:color w:val="000000"/>
          <w:sz w:val="24"/>
          <w:szCs w:val="24"/>
          <w:lang w:bidi="he-IL"/>
        </w:rPr>
        <w:t>Daig_Delta</w:t>
      </w:r>
      <w:proofErr w:type="spellEnd"/>
      <w:r>
        <w:rPr>
          <w:rFonts w:eastAsia="Times New Roman" w:cs="Arial"/>
          <w:color w:val="000000"/>
          <w:sz w:val="24"/>
          <w:szCs w:val="24"/>
          <w:lang w:bidi="he-IL"/>
        </w:rPr>
        <w:t xml:space="preserve">]-time in days between diagnosis and trial onset. </w:t>
      </w:r>
      <w:r w:rsidRPr="002620D6">
        <w:rPr>
          <w:rFonts w:eastAsia="Times New Roman" w:cs="Arial"/>
          <w:color w:val="000000"/>
          <w:sz w:val="24"/>
          <w:szCs w:val="24"/>
          <w:lang w:bidi="he-IL"/>
        </w:rPr>
        <w:t>Note that both of these events (onset and diagnosis) always occurred prior to the start of the trial, therefore the deltas for each of t</w:t>
      </w:r>
      <w:r>
        <w:rPr>
          <w:rFonts w:eastAsia="Times New Roman" w:cs="Arial"/>
          <w:color w:val="000000"/>
          <w:sz w:val="24"/>
          <w:szCs w:val="24"/>
          <w:lang w:bidi="he-IL"/>
        </w:rPr>
        <w:t>hese events are always negative.</w:t>
      </w:r>
    </w:p>
    <w:p w14:paraId="337E4BDD" w14:textId="77777777" w:rsidR="002D16E8" w:rsidRPr="002620D6" w:rsidRDefault="002D16E8" w:rsidP="0085341A">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The site of disease onset as experienced by the patient can be a limb (“limb onset”) or the muscles controlling speaking and swallowing (“bulbar onset”) or occasionally both. Information is available in the database regarding a given patient’s site of onset [</w:t>
      </w:r>
      <w:r w:rsidRPr="002620D6">
        <w:rPr>
          <w:rFonts w:eastAsia="Times New Roman" w:cs="Arial"/>
          <w:b/>
          <w:bCs/>
          <w:color w:val="000000"/>
          <w:sz w:val="24"/>
          <w:szCs w:val="24"/>
          <w:lang w:bidi="he-IL"/>
        </w:rPr>
        <w:t>Limb, Bulbar, Other, Limb and Bulbar, and Spine</w:t>
      </w:r>
      <w:r w:rsidRPr="002620D6">
        <w:rPr>
          <w:rFonts w:eastAsia="Times New Roman" w:cs="Arial"/>
          <w:color w:val="000000"/>
          <w:sz w:val="24"/>
          <w:szCs w:val="24"/>
          <w:lang w:bidi="he-IL"/>
        </w:rPr>
        <w:t> (which is synonymous with limb onset; different terminology was used for different patients)].</w:t>
      </w:r>
    </w:p>
    <w:p w14:paraId="0F31273E" w14:textId="77777777" w:rsidR="0085341A" w:rsidRDefault="0085341A" w:rsidP="002620D6">
      <w:pPr>
        <w:shd w:val="clear" w:color="auto" w:fill="FFFFFF"/>
        <w:spacing w:before="100" w:beforeAutospacing="1" w:after="100" w:afterAutospacing="1" w:line="276" w:lineRule="auto"/>
        <w:jc w:val="both"/>
        <w:rPr>
          <w:rFonts w:eastAsia="Times New Roman" w:cs="Arial"/>
          <w:color w:val="000000"/>
          <w:sz w:val="24"/>
          <w:szCs w:val="24"/>
          <w:lang w:bidi="he-IL"/>
        </w:rPr>
      </w:pPr>
      <w:bookmarkStart w:id="12" w:name="anchor_4"/>
      <w:bookmarkEnd w:id="12"/>
    </w:p>
    <w:p w14:paraId="6BBB33B6" w14:textId="77777777" w:rsidR="002D16E8" w:rsidRPr="002620D6" w:rsidRDefault="002D16E8" w:rsidP="002620D6">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b/>
          <w:bCs/>
          <w:color w:val="000000"/>
          <w:sz w:val="24"/>
          <w:szCs w:val="24"/>
          <w:u w:val="single"/>
          <w:lang w:bidi="he-IL"/>
        </w:rPr>
        <w:t xml:space="preserve">Symptoms and outcome measures (FVC, SVC, ALSFRS, and Survival </w:t>
      </w:r>
      <w:proofErr w:type="spellStart"/>
      <w:r w:rsidR="002620D6">
        <w:rPr>
          <w:rFonts w:eastAsia="Times New Roman" w:cs="Arial"/>
          <w:b/>
          <w:bCs/>
          <w:color w:val="000000"/>
          <w:sz w:val="24"/>
          <w:szCs w:val="24"/>
          <w:u w:val="single"/>
          <w:lang w:bidi="he-IL"/>
        </w:rPr>
        <w:t>datatype</w:t>
      </w:r>
      <w:r w:rsidRPr="002620D6">
        <w:rPr>
          <w:rFonts w:eastAsia="Times New Roman" w:cs="Arial"/>
          <w:b/>
          <w:bCs/>
          <w:color w:val="000000"/>
          <w:sz w:val="24"/>
          <w:szCs w:val="24"/>
          <w:u w:val="single"/>
          <w:lang w:bidi="he-IL"/>
        </w:rPr>
        <w:t>s</w:t>
      </w:r>
      <w:proofErr w:type="spellEnd"/>
      <w:r w:rsidRPr="002620D6">
        <w:rPr>
          <w:rFonts w:eastAsia="Times New Roman" w:cs="Arial"/>
          <w:b/>
          <w:bCs/>
          <w:color w:val="000000"/>
          <w:sz w:val="24"/>
          <w:szCs w:val="24"/>
          <w:u w:val="single"/>
          <w:lang w:bidi="he-IL"/>
        </w:rPr>
        <w:t>)</w:t>
      </w:r>
      <w:r w:rsidRPr="002620D6">
        <w:rPr>
          <w:rFonts w:eastAsia="Times New Roman" w:cs="Arial"/>
          <w:color w:val="000000"/>
          <w:sz w:val="24"/>
          <w:szCs w:val="24"/>
          <w:lang w:bidi="he-IL"/>
        </w:rPr>
        <w:t> </w:t>
      </w:r>
    </w:p>
    <w:p w14:paraId="07BBC42F" w14:textId="77777777" w:rsidR="00BA429C" w:rsidRDefault="002D16E8" w:rsidP="00BA429C">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Symptom severity is frequently assessed using two functional scales: ALSFRS (ALS Functional Rating Scale) and its modified version ALSFRS-R. The ALSFRS scale is a list of 10 assessments regarding motor function, with each measure ranging from 0 to 4, with 4 being the highest (normal function) and 0 being no function. The score for the individual questions are then summed together to generate a number, and that is the ALSFRS </w:t>
      </w:r>
      <w:proofErr w:type="spellStart"/>
      <w:r w:rsidRPr="002620D6">
        <w:rPr>
          <w:rFonts w:eastAsia="Times New Roman" w:cs="Arial"/>
          <w:color w:val="000000"/>
          <w:sz w:val="24"/>
          <w:szCs w:val="24"/>
          <w:lang w:bidi="he-IL"/>
        </w:rPr>
        <w:t>score.ALSFRS</w:t>
      </w:r>
      <w:proofErr w:type="spellEnd"/>
      <w:r w:rsidRPr="002620D6">
        <w:rPr>
          <w:rFonts w:eastAsia="Times New Roman" w:cs="Arial"/>
          <w:color w:val="000000"/>
          <w:sz w:val="24"/>
          <w:szCs w:val="24"/>
          <w:lang w:bidi="he-IL"/>
        </w:rPr>
        <w:t>-R is a modified version of the ALSFRS. Whereas in the ALSFRS there are 10 assessments, in the ALSFRS-R one of the assessments, #10 (respiratory function) was further divided into three questions to better reflect the importance (weighting) of respiratory changes within the scale. Therefore ALSFRS-</w:t>
      </w:r>
      <w:proofErr w:type="gramStart"/>
      <w:r w:rsidRPr="002620D6">
        <w:rPr>
          <w:rFonts w:eastAsia="Times New Roman" w:cs="Arial"/>
          <w:color w:val="000000"/>
          <w:sz w:val="24"/>
          <w:szCs w:val="24"/>
          <w:lang w:bidi="he-IL"/>
        </w:rPr>
        <w:t>R,</w:t>
      </w:r>
      <w:proofErr w:type="gramEnd"/>
      <w:r w:rsidRPr="002620D6">
        <w:rPr>
          <w:rFonts w:eastAsia="Times New Roman" w:cs="Arial"/>
          <w:color w:val="000000"/>
          <w:sz w:val="24"/>
          <w:szCs w:val="24"/>
          <w:lang w:bidi="he-IL"/>
        </w:rPr>
        <w:t xml:space="preserve"> contains 12 questions (9 of these identical to the traditional ALSFRS) and a maximal score of 48. Please note that some of the patients in the dataset will have ALSFRS scores and some will have ALSFRS-R. </w:t>
      </w:r>
    </w:p>
    <w:p w14:paraId="4961E450" w14:textId="77777777" w:rsidR="00BA429C" w:rsidRDefault="00BA429C" w:rsidP="00BA429C">
      <w:pPr>
        <w:shd w:val="clear" w:color="auto" w:fill="FFFFFF"/>
        <w:spacing w:before="100" w:beforeAutospacing="1" w:after="100" w:afterAutospacing="1" w:line="276" w:lineRule="auto"/>
        <w:jc w:val="both"/>
        <w:rPr>
          <w:rFonts w:eastAsia="Times New Roman" w:cs="Arial"/>
          <w:color w:val="000000"/>
          <w:sz w:val="24"/>
          <w:szCs w:val="24"/>
          <w:lang w:bidi="he-IL"/>
        </w:rPr>
      </w:pPr>
    </w:p>
    <w:p w14:paraId="4B80B577" w14:textId="77777777" w:rsidR="002D16E8" w:rsidRPr="002620D6" w:rsidRDefault="002D16E8" w:rsidP="00BA429C">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The individual questions comprising the ALSFRS or ALSFRS-R scores are available in </w:t>
      </w:r>
      <w:r w:rsidR="00F40AB7" w:rsidRPr="002620D6">
        <w:rPr>
          <w:rFonts w:eastAsia="Times New Roman" w:cs="Arial"/>
          <w:color w:val="000000"/>
          <w:sz w:val="24"/>
          <w:szCs w:val="24"/>
          <w:lang w:bidi="he-IL"/>
        </w:rPr>
        <w:t>challenge description</w:t>
      </w:r>
      <w:r w:rsidRPr="002620D6">
        <w:rPr>
          <w:rFonts w:eastAsia="Times New Roman" w:cs="Arial"/>
          <w:color w:val="000000"/>
          <w:sz w:val="24"/>
          <w:szCs w:val="24"/>
          <w:lang w:bidi="he-IL"/>
        </w:rPr>
        <w:t xml:space="preserve"> [</w:t>
      </w:r>
      <w:r w:rsidR="00BA429C">
        <w:rPr>
          <w:rFonts w:eastAsia="Times New Roman" w:cs="Arial"/>
          <w:b/>
          <w:bCs/>
          <w:color w:val="000000"/>
          <w:sz w:val="24"/>
          <w:szCs w:val="24"/>
          <w:lang w:bidi="he-IL"/>
        </w:rPr>
        <w:t>Q1_</w:t>
      </w:r>
      <w:r w:rsidRPr="002620D6">
        <w:rPr>
          <w:rFonts w:eastAsia="Times New Roman" w:cs="Arial"/>
          <w:b/>
          <w:bCs/>
          <w:color w:val="000000"/>
          <w:sz w:val="24"/>
          <w:szCs w:val="24"/>
          <w:lang w:bidi="he-IL"/>
        </w:rPr>
        <w:t xml:space="preserve">Speech, </w:t>
      </w:r>
      <w:r w:rsidR="00BA429C">
        <w:rPr>
          <w:rFonts w:eastAsia="Times New Roman" w:cs="Arial"/>
          <w:b/>
          <w:bCs/>
          <w:color w:val="000000"/>
          <w:sz w:val="24"/>
          <w:szCs w:val="24"/>
          <w:lang w:bidi="he-IL"/>
        </w:rPr>
        <w:t>Q2_</w:t>
      </w:r>
      <w:r w:rsidRPr="002620D6">
        <w:rPr>
          <w:rFonts w:eastAsia="Times New Roman" w:cs="Arial"/>
          <w:b/>
          <w:bCs/>
          <w:color w:val="000000"/>
          <w:sz w:val="24"/>
          <w:szCs w:val="24"/>
          <w:lang w:bidi="he-IL"/>
        </w:rPr>
        <w:t xml:space="preserve">Salivation, </w:t>
      </w:r>
      <w:r w:rsidR="00BA429C">
        <w:rPr>
          <w:rFonts w:eastAsia="Times New Roman" w:cs="Arial"/>
          <w:b/>
          <w:bCs/>
          <w:color w:val="000000"/>
          <w:sz w:val="24"/>
          <w:szCs w:val="24"/>
          <w:lang w:bidi="he-IL"/>
        </w:rPr>
        <w:t>Q3_</w:t>
      </w:r>
      <w:r w:rsidRPr="002620D6">
        <w:rPr>
          <w:rFonts w:eastAsia="Times New Roman" w:cs="Arial"/>
          <w:b/>
          <w:bCs/>
          <w:color w:val="000000"/>
          <w:sz w:val="24"/>
          <w:szCs w:val="24"/>
          <w:lang w:bidi="he-IL"/>
        </w:rPr>
        <w:t xml:space="preserve">Swallowing, </w:t>
      </w:r>
      <w:r w:rsidR="00BA429C">
        <w:rPr>
          <w:rFonts w:eastAsia="Times New Roman" w:cs="Arial"/>
          <w:b/>
          <w:bCs/>
          <w:color w:val="000000"/>
          <w:sz w:val="24"/>
          <w:szCs w:val="24"/>
          <w:lang w:bidi="he-IL"/>
        </w:rPr>
        <w:t>Q4_</w:t>
      </w:r>
      <w:r w:rsidRPr="002620D6">
        <w:rPr>
          <w:rFonts w:eastAsia="Times New Roman" w:cs="Arial"/>
          <w:b/>
          <w:bCs/>
          <w:color w:val="000000"/>
          <w:sz w:val="24"/>
          <w:szCs w:val="24"/>
          <w:lang w:bidi="he-IL"/>
        </w:rPr>
        <w:t xml:space="preserve">Handwriting, </w:t>
      </w:r>
      <w:r w:rsidR="00BA429C">
        <w:rPr>
          <w:rFonts w:eastAsia="Times New Roman" w:cs="Arial"/>
          <w:b/>
          <w:bCs/>
          <w:color w:val="000000"/>
          <w:sz w:val="24"/>
          <w:szCs w:val="24"/>
          <w:lang w:bidi="he-IL"/>
        </w:rPr>
        <w:t>Q5a_Cutting_without_</w:t>
      </w:r>
      <w:r w:rsidRPr="002620D6">
        <w:rPr>
          <w:rFonts w:eastAsia="Times New Roman" w:cs="Arial"/>
          <w:b/>
          <w:bCs/>
          <w:color w:val="000000"/>
          <w:sz w:val="24"/>
          <w:szCs w:val="24"/>
          <w:lang w:bidi="he-IL"/>
        </w:rPr>
        <w:t>Gastrostomy</w:t>
      </w:r>
      <w:r w:rsidR="00BA429C">
        <w:rPr>
          <w:rFonts w:eastAsia="Times New Roman" w:cs="Arial"/>
          <w:b/>
          <w:bCs/>
          <w:color w:val="000000"/>
          <w:sz w:val="24"/>
          <w:szCs w:val="24"/>
          <w:lang w:bidi="he-IL"/>
        </w:rPr>
        <w:t>, Q5b_Cutting_with_Gstrostomy</w:t>
      </w:r>
      <w:r w:rsidRPr="002620D6">
        <w:rPr>
          <w:rFonts w:eastAsia="Times New Roman" w:cs="Arial"/>
          <w:color w:val="000000"/>
          <w:sz w:val="24"/>
          <w:szCs w:val="24"/>
          <w:lang w:bidi="he-IL"/>
        </w:rPr>
        <w:t> (gastrostomy is a feeding tube</w:t>
      </w:r>
      <w:r w:rsidR="00BA429C">
        <w:rPr>
          <w:rFonts w:eastAsia="Times New Roman" w:cs="Arial"/>
          <w:color w:val="000000"/>
          <w:sz w:val="24"/>
          <w:szCs w:val="24"/>
          <w:lang w:bidi="he-IL"/>
        </w:rPr>
        <w:t xml:space="preserve">; The scores were also added to form </w:t>
      </w:r>
      <w:r w:rsidR="00BA429C" w:rsidRPr="00BA429C">
        <w:rPr>
          <w:rFonts w:eastAsia="Times New Roman" w:cs="Arial"/>
          <w:b/>
          <w:bCs/>
          <w:color w:val="000000"/>
          <w:sz w:val="24"/>
          <w:szCs w:val="24"/>
          <w:lang w:bidi="he-IL"/>
        </w:rPr>
        <w:t>Q5_cutting</w:t>
      </w:r>
      <w:r w:rsidRPr="002620D6">
        <w:rPr>
          <w:rFonts w:eastAsia="Times New Roman" w:cs="Arial"/>
          <w:color w:val="000000"/>
          <w:sz w:val="24"/>
          <w:szCs w:val="24"/>
          <w:lang w:bidi="he-IL"/>
        </w:rPr>
        <w:t>), </w:t>
      </w:r>
      <w:r w:rsidR="00BA429C" w:rsidRPr="00BA429C">
        <w:rPr>
          <w:rFonts w:eastAsia="Times New Roman" w:cs="Arial"/>
          <w:b/>
          <w:bCs/>
          <w:color w:val="000000"/>
          <w:sz w:val="24"/>
          <w:szCs w:val="24"/>
          <w:lang w:bidi="he-IL"/>
        </w:rPr>
        <w:t>Q6_</w:t>
      </w:r>
      <w:r w:rsidRPr="002620D6">
        <w:rPr>
          <w:rFonts w:eastAsia="Times New Roman" w:cs="Arial"/>
          <w:b/>
          <w:bCs/>
          <w:color w:val="000000"/>
          <w:sz w:val="24"/>
          <w:szCs w:val="24"/>
          <w:lang w:bidi="he-IL"/>
        </w:rPr>
        <w:t xml:space="preserve">Dressing and Hygiene, </w:t>
      </w:r>
      <w:r w:rsidR="00BA429C">
        <w:rPr>
          <w:rFonts w:eastAsia="Times New Roman" w:cs="Arial"/>
          <w:b/>
          <w:bCs/>
          <w:color w:val="000000"/>
          <w:sz w:val="24"/>
          <w:szCs w:val="24"/>
          <w:lang w:bidi="he-IL"/>
        </w:rPr>
        <w:t>Q7_</w:t>
      </w:r>
      <w:r w:rsidRPr="002620D6">
        <w:rPr>
          <w:rFonts w:eastAsia="Times New Roman" w:cs="Arial"/>
          <w:b/>
          <w:bCs/>
          <w:color w:val="000000"/>
          <w:sz w:val="24"/>
          <w:szCs w:val="24"/>
          <w:lang w:bidi="he-IL"/>
        </w:rPr>
        <w:t xml:space="preserve">Turning in </w:t>
      </w:r>
      <w:r w:rsidRPr="002620D6">
        <w:rPr>
          <w:rFonts w:eastAsia="Times New Roman" w:cs="Arial"/>
          <w:b/>
          <w:bCs/>
          <w:color w:val="000000"/>
          <w:sz w:val="24"/>
          <w:szCs w:val="24"/>
          <w:lang w:bidi="he-IL"/>
        </w:rPr>
        <w:lastRenderedPageBreak/>
        <w:t xml:space="preserve">Bed, </w:t>
      </w:r>
      <w:r w:rsidR="00BA429C">
        <w:rPr>
          <w:rFonts w:eastAsia="Times New Roman" w:cs="Arial"/>
          <w:b/>
          <w:bCs/>
          <w:color w:val="000000"/>
          <w:sz w:val="24"/>
          <w:szCs w:val="24"/>
          <w:lang w:bidi="he-IL"/>
        </w:rPr>
        <w:t>Q8_</w:t>
      </w:r>
      <w:r w:rsidRPr="002620D6">
        <w:rPr>
          <w:rFonts w:eastAsia="Times New Roman" w:cs="Arial"/>
          <w:b/>
          <w:bCs/>
          <w:color w:val="000000"/>
          <w:sz w:val="24"/>
          <w:szCs w:val="24"/>
          <w:lang w:bidi="he-IL"/>
        </w:rPr>
        <w:t xml:space="preserve">Walking, </w:t>
      </w:r>
      <w:r w:rsidR="00BA429C">
        <w:rPr>
          <w:rFonts w:eastAsia="Times New Roman" w:cs="Arial"/>
          <w:b/>
          <w:bCs/>
          <w:color w:val="000000"/>
          <w:sz w:val="24"/>
          <w:szCs w:val="24"/>
          <w:lang w:bidi="he-IL"/>
        </w:rPr>
        <w:t>Q9_</w:t>
      </w:r>
      <w:r w:rsidRPr="002620D6">
        <w:rPr>
          <w:rFonts w:eastAsia="Times New Roman" w:cs="Arial"/>
          <w:b/>
          <w:bCs/>
          <w:color w:val="000000"/>
          <w:sz w:val="24"/>
          <w:szCs w:val="24"/>
          <w:lang w:bidi="he-IL"/>
        </w:rPr>
        <w:t xml:space="preserve">Climbing Stairs, </w:t>
      </w:r>
      <w:r w:rsidR="00BA429C">
        <w:rPr>
          <w:rFonts w:eastAsia="Times New Roman" w:cs="Arial"/>
          <w:b/>
          <w:bCs/>
          <w:color w:val="000000"/>
          <w:sz w:val="24"/>
          <w:szCs w:val="24"/>
          <w:lang w:bidi="he-IL"/>
        </w:rPr>
        <w:t>Q10_</w:t>
      </w:r>
      <w:r w:rsidRPr="002620D6">
        <w:rPr>
          <w:rFonts w:eastAsia="Times New Roman" w:cs="Arial"/>
          <w:b/>
          <w:bCs/>
          <w:color w:val="000000"/>
          <w:sz w:val="24"/>
          <w:szCs w:val="24"/>
          <w:lang w:bidi="he-IL"/>
        </w:rPr>
        <w:t>Respiratory</w:t>
      </w:r>
      <w:r w:rsidR="00BA429C" w:rsidRPr="00BA429C">
        <w:rPr>
          <w:rFonts w:eastAsia="Times New Roman" w:cs="Arial"/>
          <w:color w:val="000000"/>
          <w:sz w:val="24"/>
          <w:szCs w:val="24"/>
          <w:lang w:bidi="he-IL"/>
        </w:rPr>
        <w:t>(only available for those measured with ALSFRS</w:t>
      </w:r>
      <w:r w:rsidR="00BA429C">
        <w:rPr>
          <w:rFonts w:eastAsia="Times New Roman" w:cs="Arial"/>
          <w:color w:val="000000"/>
          <w:sz w:val="24"/>
          <w:szCs w:val="24"/>
          <w:lang w:bidi="he-IL"/>
        </w:rPr>
        <w:t>)</w:t>
      </w:r>
      <w:r w:rsidRPr="002620D6">
        <w:rPr>
          <w:rFonts w:eastAsia="Times New Roman" w:cs="Arial"/>
          <w:b/>
          <w:bCs/>
          <w:color w:val="000000"/>
          <w:sz w:val="24"/>
          <w:szCs w:val="24"/>
          <w:lang w:bidi="he-IL"/>
        </w:rPr>
        <w:t xml:space="preserve">, </w:t>
      </w:r>
      <w:r w:rsidR="00BA429C">
        <w:rPr>
          <w:rFonts w:eastAsia="Times New Roman" w:cs="Arial"/>
          <w:b/>
          <w:bCs/>
          <w:color w:val="000000"/>
          <w:sz w:val="24"/>
          <w:szCs w:val="24"/>
          <w:lang w:bidi="he-IL"/>
        </w:rPr>
        <w:t>R1_</w:t>
      </w:r>
      <w:r w:rsidRPr="002620D6">
        <w:rPr>
          <w:rFonts w:eastAsia="Times New Roman" w:cs="Arial"/>
          <w:b/>
          <w:bCs/>
          <w:color w:val="000000"/>
          <w:sz w:val="24"/>
          <w:szCs w:val="24"/>
          <w:lang w:bidi="he-IL"/>
        </w:rPr>
        <w:t xml:space="preserve">Dyspnea, </w:t>
      </w:r>
      <w:r w:rsidR="00BA429C">
        <w:rPr>
          <w:rFonts w:eastAsia="Times New Roman" w:cs="Arial"/>
          <w:b/>
          <w:bCs/>
          <w:color w:val="000000"/>
          <w:sz w:val="24"/>
          <w:szCs w:val="24"/>
          <w:lang w:bidi="he-IL"/>
        </w:rPr>
        <w:t>R2_</w:t>
      </w:r>
      <w:r w:rsidRPr="002620D6">
        <w:rPr>
          <w:rFonts w:eastAsia="Times New Roman" w:cs="Arial"/>
          <w:b/>
          <w:bCs/>
          <w:color w:val="000000"/>
          <w:sz w:val="24"/>
          <w:szCs w:val="24"/>
          <w:lang w:bidi="he-IL"/>
        </w:rPr>
        <w:t xml:space="preserve">Orthopnea, </w:t>
      </w:r>
      <w:r w:rsidR="00BA429C">
        <w:rPr>
          <w:rFonts w:eastAsia="Times New Roman" w:cs="Arial"/>
          <w:b/>
          <w:bCs/>
          <w:color w:val="000000"/>
          <w:sz w:val="24"/>
          <w:szCs w:val="24"/>
          <w:lang w:bidi="he-IL"/>
        </w:rPr>
        <w:t>R3_</w:t>
      </w:r>
      <w:r w:rsidRPr="002620D6">
        <w:rPr>
          <w:rFonts w:eastAsia="Times New Roman" w:cs="Arial"/>
          <w:b/>
          <w:bCs/>
          <w:color w:val="000000"/>
          <w:sz w:val="24"/>
          <w:szCs w:val="24"/>
          <w:lang w:bidi="he-IL"/>
        </w:rPr>
        <w:t>Respiratory Insufficiency</w:t>
      </w:r>
      <w:r w:rsidRPr="002620D6">
        <w:rPr>
          <w:rFonts w:eastAsia="Times New Roman" w:cs="Arial"/>
          <w:color w:val="000000"/>
          <w:sz w:val="24"/>
          <w:szCs w:val="24"/>
          <w:lang w:bidi="he-IL"/>
        </w:rPr>
        <w:t>]. The total sum is available as [</w:t>
      </w:r>
      <w:proofErr w:type="spellStart"/>
      <w:r w:rsidR="00BA429C">
        <w:rPr>
          <w:rFonts w:eastAsia="Times New Roman" w:cs="Arial"/>
          <w:b/>
          <w:bCs/>
          <w:color w:val="000000"/>
          <w:sz w:val="24"/>
          <w:szCs w:val="24"/>
          <w:lang w:bidi="he-IL"/>
        </w:rPr>
        <w:t>ALSFRS_Total</w:t>
      </w:r>
      <w:proofErr w:type="spellEnd"/>
      <w:r w:rsidR="00BA429C">
        <w:rPr>
          <w:rFonts w:eastAsia="Times New Roman" w:cs="Arial"/>
          <w:b/>
          <w:bCs/>
          <w:color w:val="000000"/>
          <w:sz w:val="24"/>
          <w:szCs w:val="24"/>
          <w:lang w:bidi="he-IL"/>
        </w:rPr>
        <w:t xml:space="preserve">, </w:t>
      </w:r>
      <w:proofErr w:type="spellStart"/>
      <w:r w:rsidR="00BA429C">
        <w:rPr>
          <w:rFonts w:eastAsia="Times New Roman" w:cs="Arial"/>
          <w:b/>
          <w:bCs/>
          <w:color w:val="000000"/>
          <w:sz w:val="24"/>
          <w:szCs w:val="24"/>
          <w:lang w:bidi="he-IL"/>
        </w:rPr>
        <w:t>ALSFRS_R_</w:t>
      </w:r>
      <w:r w:rsidRPr="002620D6">
        <w:rPr>
          <w:rFonts w:eastAsia="Times New Roman" w:cs="Arial"/>
          <w:b/>
          <w:bCs/>
          <w:color w:val="000000"/>
          <w:sz w:val="24"/>
          <w:szCs w:val="24"/>
          <w:lang w:bidi="he-IL"/>
        </w:rPr>
        <w:t>Total</w:t>
      </w:r>
      <w:proofErr w:type="spellEnd"/>
      <w:r w:rsidRPr="002620D6">
        <w:rPr>
          <w:rFonts w:eastAsia="Times New Roman" w:cs="Arial"/>
          <w:color w:val="000000"/>
          <w:sz w:val="24"/>
          <w:szCs w:val="24"/>
          <w:lang w:bidi="he-IL"/>
        </w:rPr>
        <w:t xml:space="preserve">]. The time between the first </w:t>
      </w:r>
      <w:proofErr w:type="gramStart"/>
      <w:r w:rsidRPr="002620D6">
        <w:rPr>
          <w:rFonts w:eastAsia="Times New Roman" w:cs="Arial"/>
          <w:color w:val="000000"/>
          <w:sz w:val="24"/>
          <w:szCs w:val="24"/>
          <w:lang w:bidi="he-IL"/>
        </w:rPr>
        <w:t>time</w:t>
      </w:r>
      <w:proofErr w:type="gramEnd"/>
      <w:r w:rsidRPr="002620D6">
        <w:rPr>
          <w:rFonts w:eastAsia="Times New Roman" w:cs="Arial"/>
          <w:color w:val="000000"/>
          <w:sz w:val="24"/>
          <w:szCs w:val="24"/>
          <w:lang w:bidi="he-IL"/>
        </w:rPr>
        <w:t xml:space="preserve"> a patient was observed (Time 0) and the time of each assessment of ALSFRS or ALSFRS-R over the course of the trial is listed as [</w:t>
      </w:r>
      <w:proofErr w:type="spellStart"/>
      <w:r w:rsidR="00BA429C">
        <w:rPr>
          <w:rFonts w:eastAsia="Times New Roman" w:cs="Arial"/>
          <w:b/>
          <w:bCs/>
          <w:color w:val="000000"/>
          <w:sz w:val="24"/>
          <w:szCs w:val="24"/>
          <w:lang w:bidi="he-IL"/>
        </w:rPr>
        <w:t>Delta_Days_visit</w:t>
      </w:r>
      <w:proofErr w:type="spellEnd"/>
      <w:r w:rsidRPr="002620D6">
        <w:rPr>
          <w:rFonts w:eastAsia="Times New Roman" w:cs="Arial"/>
          <w:color w:val="000000"/>
          <w:sz w:val="24"/>
          <w:szCs w:val="24"/>
          <w:lang w:bidi="he-IL"/>
        </w:rPr>
        <w:t>].</w:t>
      </w:r>
    </w:p>
    <w:p w14:paraId="23BE7F5B" w14:textId="77777777" w:rsidR="002D16E8"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In cases where one question was missing, but scores available for that question from preceding and proceeding measures, the score was imputed by the original data donors. This sometimes results in non-integer scores (such as 1.5, 2.5, etc).</w:t>
      </w:r>
    </w:p>
    <w:p w14:paraId="5E2899D4" w14:textId="77777777" w:rsidR="00BA429C" w:rsidRDefault="00BA429C" w:rsidP="005F51A1">
      <w:pPr>
        <w:shd w:val="clear" w:color="auto" w:fill="FFFFFF"/>
        <w:spacing w:before="100" w:beforeAutospacing="1" w:after="100" w:afterAutospacing="1" w:line="276" w:lineRule="auto"/>
        <w:jc w:val="both"/>
        <w:rPr>
          <w:rFonts w:eastAsia="Times New Roman" w:cs="Arial"/>
          <w:color w:val="000000"/>
          <w:sz w:val="24"/>
          <w:szCs w:val="24"/>
          <w:lang w:bidi="he-IL"/>
        </w:rPr>
      </w:pPr>
      <w:r>
        <w:rPr>
          <w:rFonts w:eastAsia="Times New Roman" w:cs="Arial"/>
          <w:color w:val="000000"/>
          <w:sz w:val="24"/>
          <w:szCs w:val="24"/>
          <w:lang w:bidi="he-IL"/>
        </w:rPr>
        <w:t xml:space="preserve">Due to the limitation on number of features to be used in this challenge, we added several composite scores combining several </w:t>
      </w:r>
      <w:proofErr w:type="spellStart"/>
      <w:r>
        <w:rPr>
          <w:rFonts w:eastAsia="Times New Roman" w:cs="Arial"/>
          <w:color w:val="000000"/>
          <w:sz w:val="24"/>
          <w:szCs w:val="24"/>
          <w:lang w:bidi="he-IL"/>
        </w:rPr>
        <w:t>intercorrelated</w:t>
      </w:r>
      <w:proofErr w:type="spellEnd"/>
      <w:r>
        <w:rPr>
          <w:rFonts w:eastAsia="Times New Roman" w:cs="Arial"/>
          <w:color w:val="000000"/>
          <w:sz w:val="24"/>
          <w:szCs w:val="24"/>
          <w:lang w:bidi="he-IL"/>
        </w:rPr>
        <w:t xml:space="preserve"> ALSFRS questions: Q1-3 are [</w:t>
      </w:r>
      <w:r w:rsidRPr="00BA429C">
        <w:rPr>
          <w:rFonts w:eastAsia="Times New Roman" w:cs="Arial"/>
          <w:b/>
          <w:bCs/>
          <w:color w:val="000000"/>
          <w:sz w:val="24"/>
          <w:szCs w:val="24"/>
          <w:lang w:bidi="he-IL"/>
        </w:rPr>
        <w:t>mouth</w:t>
      </w:r>
      <w:r>
        <w:rPr>
          <w:rFonts w:eastAsia="Times New Roman" w:cs="Arial"/>
          <w:color w:val="000000"/>
          <w:sz w:val="24"/>
          <w:szCs w:val="24"/>
          <w:lang w:bidi="he-IL"/>
        </w:rPr>
        <w:t>], Q4-5 are [</w:t>
      </w:r>
      <w:r w:rsidRPr="00BA429C">
        <w:rPr>
          <w:rFonts w:eastAsia="Times New Roman" w:cs="Arial"/>
          <w:b/>
          <w:bCs/>
          <w:color w:val="000000"/>
          <w:sz w:val="24"/>
          <w:szCs w:val="24"/>
          <w:lang w:bidi="he-IL"/>
        </w:rPr>
        <w:t>hand</w:t>
      </w:r>
      <w:r>
        <w:rPr>
          <w:rFonts w:eastAsia="Times New Roman" w:cs="Arial"/>
          <w:color w:val="000000"/>
          <w:sz w:val="24"/>
          <w:szCs w:val="24"/>
          <w:lang w:bidi="he-IL"/>
        </w:rPr>
        <w:t>] Q6-7 are [</w:t>
      </w:r>
      <w:r w:rsidRPr="00BA429C">
        <w:rPr>
          <w:rFonts w:eastAsia="Times New Roman" w:cs="Arial"/>
          <w:b/>
          <w:bCs/>
          <w:color w:val="000000"/>
          <w:sz w:val="24"/>
          <w:szCs w:val="24"/>
          <w:lang w:bidi="he-IL"/>
        </w:rPr>
        <w:t>trunk</w:t>
      </w:r>
      <w:r>
        <w:rPr>
          <w:rFonts w:eastAsia="Times New Roman" w:cs="Arial"/>
          <w:color w:val="000000"/>
          <w:sz w:val="24"/>
          <w:szCs w:val="24"/>
          <w:lang w:bidi="he-IL"/>
        </w:rPr>
        <w:t>], Q8-9 are [</w:t>
      </w:r>
      <w:r w:rsidRPr="00BA429C">
        <w:rPr>
          <w:rFonts w:eastAsia="Times New Roman" w:cs="Arial"/>
          <w:b/>
          <w:bCs/>
          <w:color w:val="000000"/>
          <w:sz w:val="24"/>
          <w:szCs w:val="24"/>
          <w:lang w:bidi="he-IL"/>
        </w:rPr>
        <w:t>leg</w:t>
      </w:r>
      <w:r>
        <w:rPr>
          <w:rFonts w:eastAsia="Times New Roman" w:cs="Arial"/>
          <w:color w:val="000000"/>
          <w:sz w:val="24"/>
          <w:szCs w:val="24"/>
          <w:lang w:bidi="he-IL"/>
        </w:rPr>
        <w:t xml:space="preserve">] and </w:t>
      </w:r>
      <w:r w:rsidR="005F51A1">
        <w:rPr>
          <w:rFonts w:eastAsia="Times New Roman" w:cs="Arial"/>
          <w:color w:val="000000"/>
          <w:sz w:val="24"/>
          <w:szCs w:val="24"/>
          <w:lang w:bidi="he-IL"/>
        </w:rPr>
        <w:t xml:space="preserve">either </w:t>
      </w:r>
      <w:r>
        <w:rPr>
          <w:rFonts w:eastAsia="Times New Roman" w:cs="Arial"/>
          <w:color w:val="000000"/>
          <w:sz w:val="24"/>
          <w:szCs w:val="24"/>
          <w:lang w:bidi="he-IL"/>
        </w:rPr>
        <w:t>Q10</w:t>
      </w:r>
      <w:r w:rsidR="005F51A1">
        <w:rPr>
          <w:rFonts w:eastAsia="Times New Roman" w:cs="Arial"/>
          <w:color w:val="000000"/>
          <w:sz w:val="24"/>
          <w:szCs w:val="24"/>
          <w:lang w:bidi="he-IL"/>
        </w:rPr>
        <w:t xml:space="preserve"> or </w:t>
      </w:r>
      <w:proofErr w:type="gramStart"/>
      <w:r w:rsidR="005F51A1">
        <w:rPr>
          <w:rFonts w:eastAsia="Times New Roman" w:cs="Arial"/>
          <w:color w:val="000000"/>
          <w:sz w:val="24"/>
          <w:szCs w:val="24"/>
          <w:lang w:bidi="he-IL"/>
        </w:rPr>
        <w:t>R1 ,whichever</w:t>
      </w:r>
      <w:proofErr w:type="gramEnd"/>
      <w:r w:rsidR="005F51A1">
        <w:rPr>
          <w:rFonts w:eastAsia="Times New Roman" w:cs="Arial"/>
          <w:color w:val="000000"/>
          <w:sz w:val="24"/>
          <w:szCs w:val="24"/>
          <w:lang w:bidi="he-IL"/>
        </w:rPr>
        <w:t xml:space="preserve"> is available,</w:t>
      </w:r>
      <w:r>
        <w:rPr>
          <w:rFonts w:eastAsia="Times New Roman" w:cs="Arial"/>
          <w:color w:val="000000"/>
          <w:sz w:val="24"/>
          <w:szCs w:val="24"/>
          <w:lang w:bidi="he-IL"/>
        </w:rPr>
        <w:t xml:space="preserve"> is [</w:t>
      </w:r>
      <w:r w:rsidRPr="00BA429C">
        <w:rPr>
          <w:rFonts w:eastAsia="Times New Roman" w:cs="Arial"/>
          <w:b/>
          <w:bCs/>
          <w:color w:val="000000"/>
          <w:sz w:val="24"/>
          <w:szCs w:val="24"/>
          <w:lang w:bidi="he-IL"/>
        </w:rPr>
        <w:t>respiratory</w:t>
      </w:r>
      <w:r>
        <w:rPr>
          <w:rFonts w:eastAsia="Times New Roman" w:cs="Arial"/>
          <w:color w:val="000000"/>
          <w:sz w:val="24"/>
          <w:szCs w:val="24"/>
          <w:lang w:bidi="he-IL"/>
        </w:rPr>
        <w:t>]</w:t>
      </w:r>
      <w:r w:rsidR="005F51A1">
        <w:rPr>
          <w:rFonts w:eastAsia="Times New Roman" w:cs="Arial"/>
          <w:color w:val="000000"/>
          <w:sz w:val="24"/>
          <w:szCs w:val="24"/>
          <w:lang w:bidi="he-IL"/>
        </w:rPr>
        <w:t>. For ALSFRS-R there is also the composite score [</w:t>
      </w:r>
      <w:r w:rsidR="005F51A1" w:rsidRPr="005F51A1">
        <w:rPr>
          <w:rFonts w:eastAsia="Times New Roman" w:cs="Arial"/>
          <w:b/>
          <w:bCs/>
          <w:color w:val="000000"/>
          <w:sz w:val="24"/>
          <w:szCs w:val="24"/>
          <w:lang w:bidi="he-IL"/>
        </w:rPr>
        <w:t>respiratory-R</w:t>
      </w:r>
      <w:r w:rsidR="005F51A1">
        <w:rPr>
          <w:rFonts w:eastAsia="Times New Roman" w:cs="Arial"/>
          <w:color w:val="000000"/>
          <w:sz w:val="24"/>
          <w:szCs w:val="24"/>
          <w:lang w:bidi="he-IL"/>
        </w:rPr>
        <w:t>], combination of questions R1-3</w:t>
      </w:r>
      <w:r w:rsidR="007D5712">
        <w:rPr>
          <w:rFonts w:eastAsia="Times New Roman" w:cs="Arial"/>
          <w:color w:val="000000"/>
          <w:sz w:val="24"/>
          <w:szCs w:val="24"/>
          <w:lang w:bidi="he-IL"/>
        </w:rPr>
        <w:t>.</w:t>
      </w:r>
    </w:p>
    <w:p w14:paraId="56A236B3" w14:textId="77777777" w:rsidR="007D5712" w:rsidRDefault="007D5712"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Pr>
          <w:rFonts w:eastAsia="Times New Roman" w:cs="Arial"/>
          <w:color w:val="000000"/>
          <w:sz w:val="24"/>
          <w:szCs w:val="24"/>
          <w:lang w:bidi="he-IL"/>
        </w:rPr>
        <w:t>The file ALSFRS slope includes the gold standard for slope prediction for the training set.</w:t>
      </w:r>
    </w:p>
    <w:p w14:paraId="28196551" w14:textId="77777777" w:rsidR="007D5712" w:rsidRPr="002620D6" w:rsidRDefault="007D5712"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p>
    <w:p w14:paraId="7150AAAA" w14:textId="77777777" w:rsidR="000D5DDB" w:rsidRDefault="002D16E8" w:rsidP="005D2922">
      <w:pPr>
        <w:shd w:val="clear" w:color="auto" w:fill="FFFFFF"/>
        <w:spacing w:before="100" w:beforeAutospacing="1" w:after="100" w:afterAutospacing="1" w:line="276" w:lineRule="auto"/>
        <w:jc w:val="both"/>
        <w:rPr>
          <w:rFonts w:ascii="Calibri" w:eastAsia="Times New Roman" w:hAnsi="Calibri" w:cs="Times New Roman"/>
          <w:color w:val="000000"/>
          <w:lang w:bidi="he-IL"/>
        </w:rPr>
      </w:pPr>
      <w:r w:rsidRPr="002620D6">
        <w:rPr>
          <w:rFonts w:eastAsia="Times New Roman" w:cs="Arial"/>
          <w:color w:val="000000"/>
          <w:sz w:val="24"/>
          <w:szCs w:val="24"/>
          <w:lang w:bidi="he-IL"/>
        </w:rPr>
        <w:t xml:space="preserve">In addition to ALSFRS, there is another frequently used measure of ALS disease status called forced vital capacity or </w:t>
      </w:r>
      <w:r w:rsidRPr="002620D6">
        <w:rPr>
          <w:rFonts w:eastAsia="Times New Roman" w:cs="Arial"/>
          <w:b/>
          <w:bCs/>
          <w:color w:val="000000"/>
          <w:sz w:val="24"/>
          <w:szCs w:val="24"/>
          <w:lang w:bidi="he-IL"/>
        </w:rPr>
        <w:t>FVC</w:t>
      </w:r>
      <w:r w:rsidRPr="002620D6">
        <w:rPr>
          <w:rFonts w:eastAsia="Times New Roman" w:cs="Arial"/>
          <w:color w:val="000000"/>
          <w:sz w:val="24"/>
          <w:szCs w:val="24"/>
          <w:lang w:bidi="he-IL"/>
        </w:rPr>
        <w:t xml:space="preserve">. Forced vital capacity is the volume of air that can forcibly be blown out after full inspiration, measured in liters. FVC is available- in the </w:t>
      </w:r>
      <w:proofErr w:type="spellStart"/>
      <w:r w:rsidR="002620D6">
        <w:rPr>
          <w:rFonts w:eastAsia="Times New Roman" w:cs="Arial"/>
          <w:color w:val="000000"/>
          <w:sz w:val="24"/>
          <w:szCs w:val="24"/>
          <w:lang w:bidi="he-IL"/>
        </w:rPr>
        <w:t>datatype</w:t>
      </w:r>
      <w:proofErr w:type="spellEnd"/>
      <w:r w:rsidRPr="002620D6">
        <w:rPr>
          <w:rFonts w:eastAsia="Times New Roman" w:cs="Arial"/>
          <w:color w:val="000000"/>
          <w:sz w:val="24"/>
          <w:szCs w:val="24"/>
          <w:lang w:bidi="he-IL"/>
        </w:rPr>
        <w:t xml:space="preserve"> Forced Vital Capacity- for some of the patients. FVC is typically reported in the literature as</w:t>
      </w:r>
      <w:r w:rsidR="007D5712">
        <w:rPr>
          <w:rFonts w:eastAsia="Times New Roman" w:cs="Arial"/>
          <w:color w:val="000000"/>
          <w:sz w:val="24"/>
          <w:szCs w:val="24"/>
          <w:lang w:bidi="he-IL"/>
        </w:rPr>
        <w:t xml:space="preserve"> either liters of </w:t>
      </w:r>
      <w:proofErr w:type="spellStart"/>
      <w:r w:rsidR="007D5712">
        <w:rPr>
          <w:rFonts w:eastAsia="Times New Roman" w:cs="Arial"/>
          <w:color w:val="000000"/>
          <w:sz w:val="24"/>
          <w:szCs w:val="24"/>
          <w:lang w:bidi="he-IL"/>
        </w:rPr>
        <w:t>vloulme</w:t>
      </w:r>
      <w:proofErr w:type="spellEnd"/>
      <w:r w:rsidR="007D5712">
        <w:rPr>
          <w:rFonts w:eastAsia="Times New Roman" w:cs="Arial"/>
          <w:color w:val="000000"/>
          <w:sz w:val="24"/>
          <w:szCs w:val="24"/>
          <w:lang w:bidi="he-IL"/>
        </w:rPr>
        <w:t xml:space="preserve"> of air or as</w:t>
      </w:r>
      <w:r w:rsidRPr="002620D6">
        <w:rPr>
          <w:rFonts w:eastAsia="Times New Roman" w:cs="Arial"/>
          <w:color w:val="000000"/>
          <w:sz w:val="24"/>
          <w:szCs w:val="24"/>
          <w:lang w:bidi="he-IL"/>
        </w:rPr>
        <w:t xml:space="preserve"> percentage of </w:t>
      </w:r>
      <w:r w:rsidR="007D5712">
        <w:rPr>
          <w:rFonts w:eastAsia="Times New Roman" w:cs="Arial"/>
          <w:color w:val="000000"/>
          <w:sz w:val="24"/>
          <w:szCs w:val="24"/>
          <w:lang w:bidi="he-IL"/>
        </w:rPr>
        <w:t>the liters expected for a non- patient (matched for age, gender and height</w:t>
      </w:r>
      <w:r w:rsidR="00D146A1">
        <w:rPr>
          <w:rFonts w:eastAsia="Times New Roman" w:cs="Arial"/>
          <w:color w:val="000000"/>
          <w:sz w:val="24"/>
          <w:szCs w:val="24"/>
          <w:lang w:bidi="he-IL"/>
        </w:rPr>
        <w:t xml:space="preserve">; </w:t>
      </w:r>
      <w:r w:rsidR="00D146A1" w:rsidRPr="002620D6">
        <w:rPr>
          <w:rFonts w:eastAsia="Times New Roman" w:cs="Arial"/>
          <w:color w:val="000000"/>
          <w:sz w:val="24"/>
          <w:szCs w:val="24"/>
          <w:lang w:bidi="he-IL"/>
        </w:rPr>
        <w:t>120% is an athlete, 100% is normal, 80% is deteriorating, and 50% is very low breathing c</w:t>
      </w:r>
      <w:r w:rsidR="00D146A1">
        <w:rPr>
          <w:rFonts w:eastAsia="Times New Roman" w:cs="Arial"/>
          <w:color w:val="000000"/>
          <w:sz w:val="24"/>
          <w:szCs w:val="24"/>
          <w:lang w:bidi="he-IL"/>
        </w:rPr>
        <w:t>apacity/ready for a ventilator)</w:t>
      </w:r>
      <w:r w:rsidR="007D5712">
        <w:rPr>
          <w:rFonts w:eastAsia="Times New Roman" w:cs="Arial"/>
          <w:color w:val="000000"/>
          <w:sz w:val="24"/>
          <w:szCs w:val="24"/>
          <w:lang w:bidi="he-IL"/>
        </w:rPr>
        <w:t xml:space="preserve">. Here we have both. </w:t>
      </w:r>
      <w:r w:rsidRPr="002620D6">
        <w:rPr>
          <w:rFonts w:eastAsia="Times New Roman" w:cs="Arial"/>
          <w:color w:val="000000"/>
          <w:sz w:val="24"/>
          <w:szCs w:val="24"/>
          <w:lang w:bidi="he-IL"/>
        </w:rPr>
        <w:t>[</w:t>
      </w:r>
      <w:r w:rsidR="007D5712">
        <w:rPr>
          <w:rFonts w:eastAsia="Times New Roman" w:cs="Arial"/>
          <w:b/>
          <w:bCs/>
          <w:color w:val="000000"/>
          <w:sz w:val="24"/>
          <w:szCs w:val="24"/>
          <w:lang w:bidi="he-IL"/>
        </w:rPr>
        <w:t>FVC</w:t>
      </w:r>
      <w:r w:rsidRPr="002620D6">
        <w:rPr>
          <w:rFonts w:eastAsia="Times New Roman" w:cs="Arial"/>
          <w:b/>
          <w:bCs/>
          <w:color w:val="000000"/>
          <w:sz w:val="24"/>
          <w:szCs w:val="24"/>
          <w:lang w:bidi="he-IL"/>
        </w:rPr>
        <w:t xml:space="preserve"> Normal</w:t>
      </w:r>
      <w:r w:rsidRPr="002620D6">
        <w:rPr>
          <w:rFonts w:eastAsia="Times New Roman" w:cs="Arial"/>
          <w:color w:val="000000"/>
          <w:sz w:val="24"/>
          <w:szCs w:val="24"/>
          <w:lang w:bidi="he-IL"/>
        </w:rPr>
        <w:t> (the expected value for a non-ALS patient (control) matched by gender, age and height), </w:t>
      </w:r>
      <w:r w:rsidR="007D5712">
        <w:rPr>
          <w:rFonts w:eastAsia="Times New Roman" w:cs="Arial"/>
          <w:color w:val="000000"/>
          <w:sz w:val="24"/>
          <w:szCs w:val="24"/>
          <w:lang w:bidi="he-IL"/>
        </w:rPr>
        <w:t>and then attempts to measure FVC in liters – [</w:t>
      </w:r>
      <w:r w:rsidR="007D5712" w:rsidRPr="007D5712">
        <w:rPr>
          <w:rFonts w:eastAsia="Times New Roman" w:cs="Arial"/>
          <w:b/>
          <w:bCs/>
          <w:color w:val="000000"/>
          <w:sz w:val="24"/>
          <w:szCs w:val="24"/>
          <w:lang w:bidi="he-IL"/>
        </w:rPr>
        <w:t>FVC1</w:t>
      </w:r>
      <w:r w:rsidR="007D5712">
        <w:rPr>
          <w:rFonts w:eastAsia="Times New Roman" w:cs="Arial"/>
          <w:color w:val="000000"/>
          <w:sz w:val="24"/>
          <w:szCs w:val="24"/>
          <w:lang w:bidi="he-IL"/>
        </w:rPr>
        <w:t xml:space="preserve"> and </w:t>
      </w:r>
      <w:r w:rsidR="007D5712" w:rsidRPr="007D5712">
        <w:rPr>
          <w:rFonts w:eastAsia="Times New Roman" w:cs="Arial"/>
          <w:b/>
          <w:bCs/>
          <w:color w:val="000000"/>
          <w:sz w:val="24"/>
          <w:szCs w:val="24"/>
          <w:lang w:bidi="he-IL"/>
        </w:rPr>
        <w:t>FVC_percent_1</w:t>
      </w:r>
      <w:r w:rsidR="007D5712">
        <w:rPr>
          <w:rFonts w:eastAsia="Times New Roman" w:cs="Arial"/>
          <w:color w:val="000000"/>
          <w:sz w:val="24"/>
          <w:szCs w:val="24"/>
          <w:lang w:bidi="he-IL"/>
        </w:rPr>
        <w:t>] are the first attempt to measure FVC, in liters and in percent from normal.  [</w:t>
      </w:r>
      <w:r w:rsidR="007D5712" w:rsidRPr="007D5712">
        <w:rPr>
          <w:rFonts w:eastAsia="Times New Roman" w:cs="Arial"/>
          <w:b/>
          <w:bCs/>
          <w:color w:val="000000"/>
          <w:sz w:val="24"/>
          <w:szCs w:val="24"/>
          <w:lang w:bidi="he-IL"/>
        </w:rPr>
        <w:t>FVC</w:t>
      </w:r>
      <w:r w:rsidR="007D5712">
        <w:rPr>
          <w:rFonts w:eastAsia="Times New Roman" w:cs="Arial"/>
          <w:b/>
          <w:bCs/>
          <w:color w:val="000000"/>
          <w:sz w:val="24"/>
          <w:szCs w:val="24"/>
          <w:lang w:bidi="he-IL"/>
        </w:rPr>
        <w:t>2</w:t>
      </w:r>
      <w:r w:rsidR="007D5712">
        <w:rPr>
          <w:rFonts w:eastAsia="Times New Roman" w:cs="Arial"/>
          <w:color w:val="000000"/>
          <w:sz w:val="24"/>
          <w:szCs w:val="24"/>
          <w:lang w:bidi="he-IL"/>
        </w:rPr>
        <w:t xml:space="preserve"> and </w:t>
      </w:r>
      <w:r w:rsidR="007D5712" w:rsidRPr="007D5712">
        <w:rPr>
          <w:rFonts w:eastAsia="Times New Roman" w:cs="Arial"/>
          <w:b/>
          <w:bCs/>
          <w:color w:val="000000"/>
          <w:sz w:val="24"/>
          <w:szCs w:val="24"/>
          <w:lang w:bidi="he-IL"/>
        </w:rPr>
        <w:t>FVC_percent_</w:t>
      </w:r>
      <w:r w:rsidR="007D5712">
        <w:rPr>
          <w:rFonts w:eastAsia="Times New Roman" w:cs="Arial"/>
          <w:b/>
          <w:bCs/>
          <w:color w:val="000000"/>
          <w:sz w:val="24"/>
          <w:szCs w:val="24"/>
          <w:lang w:bidi="he-IL"/>
        </w:rPr>
        <w:t>2</w:t>
      </w:r>
      <w:r w:rsidR="007D5712">
        <w:rPr>
          <w:rFonts w:eastAsia="Times New Roman" w:cs="Arial"/>
          <w:color w:val="000000"/>
          <w:sz w:val="24"/>
          <w:szCs w:val="24"/>
          <w:lang w:bidi="he-IL"/>
        </w:rPr>
        <w:t>] are the second attempt and [</w:t>
      </w:r>
      <w:r w:rsidR="007D5712" w:rsidRPr="007D5712">
        <w:rPr>
          <w:rFonts w:eastAsia="Times New Roman" w:cs="Arial"/>
          <w:b/>
          <w:bCs/>
          <w:color w:val="000000"/>
          <w:sz w:val="24"/>
          <w:szCs w:val="24"/>
          <w:lang w:bidi="he-IL"/>
        </w:rPr>
        <w:t>FVC</w:t>
      </w:r>
      <w:r w:rsidR="007D5712">
        <w:rPr>
          <w:rFonts w:eastAsia="Times New Roman" w:cs="Arial"/>
          <w:b/>
          <w:bCs/>
          <w:color w:val="000000"/>
          <w:sz w:val="24"/>
          <w:szCs w:val="24"/>
          <w:lang w:bidi="he-IL"/>
        </w:rPr>
        <w:t>3</w:t>
      </w:r>
      <w:r w:rsidR="007D5712">
        <w:rPr>
          <w:rFonts w:eastAsia="Times New Roman" w:cs="Arial"/>
          <w:color w:val="000000"/>
          <w:sz w:val="24"/>
          <w:szCs w:val="24"/>
          <w:lang w:bidi="he-IL"/>
        </w:rPr>
        <w:t xml:space="preserve"> and </w:t>
      </w:r>
      <w:r w:rsidR="007D5712" w:rsidRPr="007D5712">
        <w:rPr>
          <w:rFonts w:eastAsia="Times New Roman" w:cs="Arial"/>
          <w:b/>
          <w:bCs/>
          <w:color w:val="000000"/>
          <w:sz w:val="24"/>
          <w:szCs w:val="24"/>
          <w:lang w:bidi="he-IL"/>
        </w:rPr>
        <w:t>FVC_percent_</w:t>
      </w:r>
      <w:r w:rsidR="007D5712">
        <w:rPr>
          <w:rFonts w:eastAsia="Times New Roman" w:cs="Arial"/>
          <w:b/>
          <w:bCs/>
          <w:color w:val="000000"/>
          <w:sz w:val="24"/>
          <w:szCs w:val="24"/>
          <w:lang w:bidi="he-IL"/>
        </w:rPr>
        <w:t>3</w:t>
      </w:r>
      <w:r w:rsidR="007D5712">
        <w:rPr>
          <w:rFonts w:eastAsia="Times New Roman" w:cs="Arial"/>
          <w:color w:val="000000"/>
          <w:sz w:val="24"/>
          <w:szCs w:val="24"/>
          <w:lang w:bidi="he-IL"/>
        </w:rPr>
        <w:t>] are the third attempts. It is common to regard the highest (best) of these attempts.</w:t>
      </w:r>
      <w:r w:rsidR="00952F17">
        <w:rPr>
          <w:rFonts w:eastAsia="Times New Roman" w:cs="Arial"/>
          <w:color w:val="000000"/>
          <w:sz w:val="24"/>
          <w:szCs w:val="24"/>
          <w:lang w:bidi="he-IL"/>
        </w:rPr>
        <w:t xml:space="preserve"> Alternatively, the average of the attempts is available as [</w:t>
      </w:r>
      <w:r w:rsidR="00952F17" w:rsidRPr="00952F17">
        <w:rPr>
          <w:rFonts w:eastAsia="Times New Roman" w:cs="Arial"/>
          <w:b/>
          <w:bCs/>
          <w:color w:val="000000"/>
          <w:sz w:val="24"/>
          <w:szCs w:val="24"/>
          <w:lang w:bidi="he-IL"/>
        </w:rPr>
        <w:t xml:space="preserve">FVC and </w:t>
      </w:r>
      <w:proofErr w:type="spellStart"/>
      <w:r w:rsidR="00952F17" w:rsidRPr="00952F17">
        <w:rPr>
          <w:rFonts w:eastAsia="Times New Roman" w:cs="Arial"/>
          <w:b/>
          <w:bCs/>
          <w:color w:val="000000"/>
          <w:sz w:val="24"/>
          <w:szCs w:val="24"/>
          <w:lang w:bidi="he-IL"/>
        </w:rPr>
        <w:t>FVC_percent</w:t>
      </w:r>
      <w:proofErr w:type="spellEnd"/>
      <w:r w:rsidR="00952F17">
        <w:rPr>
          <w:rFonts w:eastAsia="Times New Roman" w:cs="Arial"/>
          <w:color w:val="000000"/>
          <w:sz w:val="24"/>
          <w:szCs w:val="24"/>
          <w:lang w:bidi="he-IL"/>
        </w:rPr>
        <w:t>]. [</w:t>
      </w:r>
      <w:proofErr w:type="spellStart"/>
      <w:r w:rsidR="00952F17" w:rsidRPr="00952F17">
        <w:rPr>
          <w:rFonts w:eastAsia="Times New Roman" w:cs="Arial"/>
          <w:b/>
          <w:bCs/>
          <w:color w:val="000000"/>
          <w:sz w:val="24"/>
          <w:szCs w:val="24"/>
          <w:lang w:bidi="he-IL"/>
        </w:rPr>
        <w:t>Delta_Visit_days</w:t>
      </w:r>
      <w:proofErr w:type="spellEnd"/>
      <w:r w:rsidR="00952F17">
        <w:rPr>
          <w:rFonts w:eastAsia="Times New Roman" w:cs="Arial"/>
          <w:b/>
          <w:bCs/>
          <w:color w:val="000000"/>
          <w:sz w:val="24"/>
          <w:szCs w:val="24"/>
          <w:lang w:bidi="he-IL"/>
        </w:rPr>
        <w:t>]</w:t>
      </w:r>
      <w:r w:rsidR="00952F17">
        <w:rPr>
          <w:rFonts w:eastAsia="Times New Roman" w:cs="Arial"/>
          <w:color w:val="000000"/>
          <w:sz w:val="24"/>
          <w:szCs w:val="24"/>
          <w:lang w:bidi="he-IL"/>
        </w:rPr>
        <w:t xml:space="preserve"> is time from trial onset, in days.</w:t>
      </w:r>
      <w:r w:rsidR="00E874DD">
        <w:rPr>
          <w:rFonts w:eastAsia="Times New Roman" w:cs="Arial"/>
          <w:color w:val="000000"/>
          <w:sz w:val="24"/>
          <w:szCs w:val="24"/>
          <w:lang w:bidi="he-IL"/>
        </w:rPr>
        <w:t xml:space="preserve"> </w:t>
      </w:r>
      <w:r w:rsidR="005D2922" w:rsidRPr="009B6EF2">
        <w:rPr>
          <w:rFonts w:eastAsia="Times New Roman" w:cs="Arial"/>
          <w:color w:val="000000"/>
          <w:sz w:val="24"/>
          <w:szCs w:val="24"/>
          <w:lang w:bidi="he-IL"/>
        </w:rPr>
        <w:t>Another meas</w:t>
      </w:r>
      <w:r w:rsidR="005D2922">
        <w:rPr>
          <w:rFonts w:eastAsia="Times New Roman" w:cs="Arial"/>
          <w:color w:val="000000"/>
          <w:sz w:val="24"/>
          <w:szCs w:val="24"/>
          <w:lang w:bidi="he-IL"/>
        </w:rPr>
        <w:t>ure of lung function</w:t>
      </w:r>
      <w:r w:rsidR="005D2922" w:rsidRPr="009B6EF2">
        <w:rPr>
          <w:rFonts w:eastAsia="Times New Roman" w:cs="Arial"/>
          <w:color w:val="000000"/>
          <w:sz w:val="24"/>
          <w:szCs w:val="24"/>
          <w:lang w:bidi="he-IL"/>
        </w:rPr>
        <w:t xml:space="preserve"> is slow vital capacity (SVC). Slow vital capacity is the maximum volume of air that can be exhaled slowly after slow maximum inhalation, also measured in liters [</w:t>
      </w:r>
      <w:r w:rsidR="005D2922">
        <w:rPr>
          <w:rFonts w:eastAsia="Times New Roman" w:cs="Arial"/>
          <w:b/>
          <w:bCs/>
          <w:color w:val="000000"/>
          <w:sz w:val="24"/>
          <w:szCs w:val="24"/>
          <w:lang w:bidi="he-IL"/>
        </w:rPr>
        <w:t>SVC</w:t>
      </w:r>
      <w:r w:rsidR="005D2922" w:rsidRPr="009B6EF2">
        <w:rPr>
          <w:rFonts w:eastAsia="Times New Roman" w:cs="Arial"/>
          <w:color w:val="000000"/>
          <w:sz w:val="24"/>
          <w:szCs w:val="24"/>
          <w:lang w:bidi="he-IL"/>
        </w:rPr>
        <w:t xml:space="preserve">] </w:t>
      </w:r>
      <w:r w:rsidR="005D2922">
        <w:rPr>
          <w:rFonts w:eastAsia="Times New Roman" w:cs="Arial"/>
          <w:color w:val="000000"/>
          <w:sz w:val="24"/>
          <w:szCs w:val="24"/>
          <w:lang w:bidi="he-IL"/>
        </w:rPr>
        <w:t>or percent from normal [</w:t>
      </w:r>
      <w:r w:rsidR="005D2922" w:rsidRPr="005D2922">
        <w:rPr>
          <w:rFonts w:eastAsia="Times New Roman" w:cs="Arial"/>
          <w:b/>
          <w:bCs/>
          <w:color w:val="000000"/>
          <w:sz w:val="24"/>
          <w:szCs w:val="24"/>
          <w:lang w:bidi="he-IL"/>
        </w:rPr>
        <w:t>SVC percent</w:t>
      </w:r>
      <w:r w:rsidR="005D2922">
        <w:rPr>
          <w:rFonts w:eastAsia="Times New Roman" w:cs="Arial"/>
          <w:color w:val="000000"/>
          <w:sz w:val="24"/>
          <w:szCs w:val="24"/>
          <w:lang w:bidi="he-IL"/>
        </w:rPr>
        <w:t xml:space="preserve">] </w:t>
      </w:r>
      <w:r w:rsidR="005D2922" w:rsidRPr="009B6EF2">
        <w:rPr>
          <w:rFonts w:eastAsia="Times New Roman" w:cs="Arial"/>
          <w:color w:val="000000"/>
          <w:sz w:val="24"/>
          <w:szCs w:val="24"/>
          <w:lang w:bidi="he-IL"/>
        </w:rPr>
        <w:t xml:space="preserve">and the time of assessment is given as </w:t>
      </w:r>
      <w:r w:rsidR="005D2922">
        <w:rPr>
          <w:rFonts w:eastAsia="Times New Roman" w:cs="Arial"/>
          <w:color w:val="000000"/>
          <w:sz w:val="24"/>
          <w:szCs w:val="24"/>
          <w:lang w:bidi="he-IL"/>
        </w:rPr>
        <w:t>[</w:t>
      </w:r>
      <w:proofErr w:type="spellStart"/>
      <w:r w:rsidR="005D2922" w:rsidRPr="00952F17">
        <w:rPr>
          <w:rFonts w:eastAsia="Times New Roman" w:cs="Arial"/>
          <w:b/>
          <w:bCs/>
          <w:color w:val="000000"/>
          <w:sz w:val="24"/>
          <w:szCs w:val="24"/>
          <w:lang w:bidi="he-IL"/>
        </w:rPr>
        <w:t>Delta_Visit_days</w:t>
      </w:r>
      <w:proofErr w:type="spellEnd"/>
      <w:r w:rsidR="005D2922">
        <w:rPr>
          <w:rFonts w:eastAsia="Times New Roman" w:cs="Arial"/>
          <w:b/>
          <w:bCs/>
          <w:color w:val="000000"/>
          <w:sz w:val="24"/>
          <w:szCs w:val="24"/>
          <w:lang w:bidi="he-IL"/>
        </w:rPr>
        <w:t>]</w:t>
      </w:r>
      <w:r w:rsidR="005D2922" w:rsidRPr="009B6EF2">
        <w:rPr>
          <w:rFonts w:eastAsia="Times New Roman" w:cs="Arial"/>
          <w:color w:val="000000"/>
          <w:sz w:val="24"/>
          <w:szCs w:val="24"/>
          <w:lang w:bidi="he-IL"/>
        </w:rPr>
        <w:t>. SVC is typically greater than FVC.</w:t>
      </w:r>
    </w:p>
    <w:p w14:paraId="3EB03E95" w14:textId="77777777" w:rsidR="00D146A1" w:rsidRDefault="00D146A1" w:rsidP="000D5DDB">
      <w:pPr>
        <w:shd w:val="clear" w:color="auto" w:fill="FFFFFF"/>
        <w:spacing w:before="100" w:beforeAutospacing="1" w:after="100" w:afterAutospacing="1" w:line="276" w:lineRule="auto"/>
        <w:jc w:val="both"/>
        <w:rPr>
          <w:rFonts w:eastAsia="Times New Roman" w:cs="Arial"/>
          <w:color w:val="000000"/>
          <w:sz w:val="24"/>
          <w:szCs w:val="24"/>
          <w:lang w:bidi="he-IL"/>
        </w:rPr>
      </w:pPr>
    </w:p>
    <w:p w14:paraId="0A5DB9AB" w14:textId="77777777" w:rsidR="00C83EB7" w:rsidRDefault="002D16E8" w:rsidP="00EF4204">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 xml:space="preserve">Finally, time of death is available- in the </w:t>
      </w:r>
      <w:r w:rsidR="000D5DDB">
        <w:rPr>
          <w:rFonts w:eastAsia="Times New Roman" w:cs="Arial"/>
          <w:color w:val="000000"/>
          <w:sz w:val="24"/>
          <w:szCs w:val="24"/>
          <w:lang w:bidi="he-IL"/>
        </w:rPr>
        <w:t>file Survival Response</w:t>
      </w:r>
      <w:r w:rsidRPr="002620D6">
        <w:rPr>
          <w:rFonts w:eastAsia="Times New Roman" w:cs="Arial"/>
          <w:color w:val="000000"/>
          <w:sz w:val="24"/>
          <w:szCs w:val="24"/>
          <w:lang w:bidi="he-IL"/>
        </w:rPr>
        <w:t>- whether the subject died [</w:t>
      </w:r>
      <w:r w:rsidR="000D5DDB">
        <w:rPr>
          <w:rFonts w:eastAsia="Times New Roman" w:cs="Arial"/>
          <w:b/>
          <w:bCs/>
          <w:color w:val="000000"/>
          <w:sz w:val="24"/>
          <w:szCs w:val="24"/>
          <w:lang w:bidi="he-IL"/>
        </w:rPr>
        <w:t>Status; 1=died</w:t>
      </w:r>
      <w:r w:rsidRPr="002620D6">
        <w:rPr>
          <w:rFonts w:eastAsia="Times New Roman" w:cs="Arial"/>
          <w:color w:val="000000"/>
          <w:sz w:val="24"/>
          <w:szCs w:val="24"/>
          <w:lang w:bidi="he-IL"/>
        </w:rPr>
        <w:t xml:space="preserve">] while monitored and if </w:t>
      </w:r>
      <w:r w:rsidR="00F40AB7" w:rsidRPr="002620D6">
        <w:rPr>
          <w:rFonts w:eastAsia="Times New Roman" w:cs="Arial"/>
          <w:color w:val="000000"/>
          <w:sz w:val="24"/>
          <w:szCs w:val="24"/>
          <w:lang w:bidi="he-IL"/>
        </w:rPr>
        <w:t>that is =1 (indicating the subjected indeed died)</w:t>
      </w:r>
      <w:r w:rsidRPr="002620D6">
        <w:rPr>
          <w:rFonts w:eastAsia="Times New Roman" w:cs="Arial"/>
          <w:color w:val="000000"/>
          <w:sz w:val="24"/>
          <w:szCs w:val="24"/>
          <w:lang w:bidi="he-IL"/>
        </w:rPr>
        <w:t xml:space="preserve">, </w:t>
      </w:r>
      <w:r w:rsidR="002620D6" w:rsidRPr="002620D6">
        <w:rPr>
          <w:rFonts w:eastAsia="Times New Roman" w:cs="Arial"/>
          <w:color w:val="000000"/>
          <w:sz w:val="24"/>
          <w:szCs w:val="24"/>
          <w:lang w:bidi="he-IL"/>
        </w:rPr>
        <w:t>also the time of death,</w:t>
      </w:r>
      <w:r w:rsidRPr="002620D6">
        <w:rPr>
          <w:rFonts w:eastAsia="Times New Roman" w:cs="Arial"/>
          <w:color w:val="000000"/>
          <w:sz w:val="24"/>
          <w:szCs w:val="24"/>
          <w:lang w:bidi="he-IL"/>
        </w:rPr>
        <w:t xml:space="preserve"> measured in days from trial onset [</w:t>
      </w:r>
      <w:proofErr w:type="spellStart"/>
      <w:r w:rsidR="000D5DDB">
        <w:rPr>
          <w:rFonts w:eastAsia="Times New Roman" w:cs="Arial"/>
          <w:b/>
          <w:bCs/>
          <w:color w:val="000000"/>
          <w:sz w:val="24"/>
          <w:szCs w:val="24"/>
          <w:lang w:bidi="he-IL"/>
        </w:rPr>
        <w:t>time_event</w:t>
      </w:r>
      <w:proofErr w:type="spellEnd"/>
      <w:r w:rsidRPr="002620D6">
        <w:rPr>
          <w:rFonts w:eastAsia="Times New Roman" w:cs="Arial"/>
          <w:color w:val="000000"/>
          <w:sz w:val="24"/>
          <w:szCs w:val="24"/>
          <w:lang w:bidi="he-IL"/>
        </w:rPr>
        <w:t>].</w:t>
      </w:r>
      <w:r w:rsidR="000D5DDB">
        <w:rPr>
          <w:rFonts w:eastAsia="Times New Roman" w:cs="Arial"/>
          <w:color w:val="000000"/>
          <w:sz w:val="24"/>
          <w:szCs w:val="24"/>
          <w:lang w:bidi="he-IL"/>
        </w:rPr>
        <w:t xml:space="preserve"> For the subjects that didn’t died (status=0</w:t>
      </w:r>
      <w:r w:rsidR="00EF4204">
        <w:rPr>
          <w:rFonts w:eastAsia="Times New Roman" w:cs="Arial"/>
          <w:color w:val="000000"/>
          <w:sz w:val="24"/>
          <w:szCs w:val="24"/>
          <w:lang w:bidi="he-IL"/>
        </w:rPr>
        <w:t>, either indicated by the trial managers or by the last time the patient was assessed)</w:t>
      </w:r>
      <w:r w:rsidR="000D5DDB">
        <w:rPr>
          <w:rFonts w:eastAsia="Times New Roman" w:cs="Arial"/>
          <w:color w:val="000000"/>
          <w:sz w:val="24"/>
          <w:szCs w:val="24"/>
          <w:lang w:bidi="he-IL"/>
        </w:rPr>
        <w:t>.</w:t>
      </w:r>
      <w:bookmarkStart w:id="13" w:name="anchor_5"/>
      <w:bookmarkEnd w:id="13"/>
    </w:p>
    <w:p w14:paraId="48A878F0" w14:textId="77777777" w:rsidR="00C83EB7" w:rsidRDefault="00C83EB7" w:rsidP="00C83EB7">
      <w:pPr>
        <w:shd w:val="clear" w:color="auto" w:fill="FFFFFF"/>
        <w:spacing w:before="100" w:beforeAutospacing="1" w:after="100" w:afterAutospacing="1" w:line="276" w:lineRule="auto"/>
        <w:jc w:val="both"/>
        <w:rPr>
          <w:rFonts w:eastAsia="Times New Roman" w:cs="Arial"/>
          <w:color w:val="000000"/>
          <w:sz w:val="24"/>
          <w:szCs w:val="24"/>
          <w:lang w:bidi="he-IL"/>
        </w:rPr>
      </w:pPr>
    </w:p>
    <w:p w14:paraId="02346249" w14:textId="77777777" w:rsidR="002D16E8" w:rsidRPr="002620D6" w:rsidRDefault="002D16E8" w:rsidP="00C83EB7">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b/>
          <w:bCs/>
          <w:color w:val="000000"/>
          <w:sz w:val="24"/>
          <w:szCs w:val="24"/>
          <w:u w:val="single"/>
          <w:lang w:bidi="he-IL"/>
        </w:rPr>
        <w:t>Vital signs</w:t>
      </w:r>
      <w:r w:rsidRPr="002620D6">
        <w:rPr>
          <w:rFonts w:eastAsia="Times New Roman" w:cs="Arial"/>
          <w:color w:val="000000"/>
          <w:sz w:val="24"/>
          <w:szCs w:val="24"/>
          <w:lang w:bidi="he-IL"/>
        </w:rPr>
        <w:t> </w:t>
      </w:r>
    </w:p>
    <w:p w14:paraId="2EAB4EDB" w14:textId="77777777" w:rsidR="002D16E8" w:rsidRPr="002620D6" w:rsidRDefault="002D16E8" w:rsidP="00C81CB3">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Vital sign data collected for each patient-available in the </w:t>
      </w:r>
      <w:proofErr w:type="spellStart"/>
      <w:r w:rsidR="002620D6">
        <w:rPr>
          <w:rFonts w:eastAsia="Times New Roman" w:cs="Arial"/>
          <w:color w:val="000000"/>
          <w:sz w:val="24"/>
          <w:szCs w:val="24"/>
          <w:lang w:bidi="he-IL"/>
        </w:rPr>
        <w:t>datatype</w:t>
      </w:r>
      <w:proofErr w:type="spellEnd"/>
      <w:r w:rsidRPr="002620D6">
        <w:rPr>
          <w:rFonts w:eastAsia="Times New Roman" w:cs="Arial"/>
          <w:color w:val="000000"/>
          <w:sz w:val="24"/>
          <w:szCs w:val="24"/>
          <w:lang w:bidi="he-IL"/>
        </w:rPr>
        <w:t xml:space="preserve"> Vital Signs- within the different trials </w:t>
      </w:r>
      <w:proofErr w:type="gramStart"/>
      <w:r w:rsidRPr="002620D6">
        <w:rPr>
          <w:rFonts w:eastAsia="Times New Roman" w:cs="Arial"/>
          <w:color w:val="000000"/>
          <w:sz w:val="24"/>
          <w:szCs w:val="24"/>
          <w:lang w:bidi="he-IL"/>
        </w:rPr>
        <w:t>include</w:t>
      </w:r>
      <w:proofErr w:type="gramEnd"/>
      <w:r w:rsidRPr="002620D6">
        <w:rPr>
          <w:rFonts w:eastAsia="Times New Roman" w:cs="Arial"/>
          <w:color w:val="000000"/>
          <w:sz w:val="24"/>
          <w:szCs w:val="24"/>
          <w:lang w:bidi="he-IL"/>
        </w:rPr>
        <w:t>: [</w:t>
      </w:r>
      <w:proofErr w:type="spellStart"/>
      <w:r w:rsidRPr="002620D6">
        <w:rPr>
          <w:rFonts w:eastAsia="Times New Roman" w:cs="Arial"/>
          <w:b/>
          <w:bCs/>
          <w:color w:val="000000"/>
          <w:sz w:val="24"/>
          <w:szCs w:val="24"/>
          <w:lang w:bidi="he-IL"/>
        </w:rPr>
        <w:t>Delta</w:t>
      </w:r>
      <w:r w:rsidR="00C81CB3">
        <w:rPr>
          <w:rFonts w:eastAsia="Times New Roman" w:cs="Arial"/>
          <w:b/>
          <w:bCs/>
          <w:color w:val="000000"/>
          <w:sz w:val="24"/>
          <w:szCs w:val="24"/>
          <w:lang w:bidi="he-IL"/>
        </w:rPr>
        <w:t>_days_visit</w:t>
      </w:r>
      <w:proofErr w:type="spellEnd"/>
      <w:r w:rsidRPr="002620D6">
        <w:rPr>
          <w:rFonts w:eastAsia="Times New Roman" w:cs="Arial"/>
          <w:color w:val="000000"/>
          <w:sz w:val="24"/>
          <w:szCs w:val="24"/>
          <w:lang w:bidi="he-IL"/>
        </w:rPr>
        <w:t>]- the time when they were assessed compared to Time 0. Blood pressure and pulse: [</w:t>
      </w:r>
      <w:proofErr w:type="spellStart"/>
      <w:r w:rsidR="00C81CB3" w:rsidRPr="00C81CB3">
        <w:rPr>
          <w:rFonts w:eastAsia="Times New Roman" w:cs="Arial"/>
          <w:b/>
          <w:bCs/>
          <w:color w:val="000000"/>
          <w:sz w:val="24"/>
          <w:szCs w:val="24"/>
          <w:lang w:bidi="he-IL"/>
        </w:rPr>
        <w:t>bp_diastolic</w:t>
      </w:r>
      <w:proofErr w:type="spellEnd"/>
      <w:r w:rsidR="00C81CB3" w:rsidRPr="00C81CB3">
        <w:rPr>
          <w:rFonts w:eastAsia="Times New Roman" w:cs="Arial"/>
          <w:b/>
          <w:bCs/>
          <w:color w:val="000000"/>
          <w:sz w:val="24"/>
          <w:szCs w:val="24"/>
          <w:lang w:bidi="he-IL"/>
        </w:rPr>
        <w:t xml:space="preserve"> </w:t>
      </w:r>
      <w:r w:rsidR="00C81CB3">
        <w:rPr>
          <w:rFonts w:eastAsia="Times New Roman" w:cs="Arial"/>
          <w:color w:val="000000"/>
          <w:sz w:val="24"/>
          <w:szCs w:val="24"/>
          <w:lang w:bidi="he-IL"/>
        </w:rPr>
        <w:t xml:space="preserve">(Diastolic </w:t>
      </w:r>
      <w:r w:rsidR="00C81CB3" w:rsidRPr="00C81CB3">
        <w:rPr>
          <w:rFonts w:eastAsia="Times New Roman" w:cs="Arial"/>
          <w:color w:val="000000"/>
          <w:sz w:val="24"/>
          <w:szCs w:val="24"/>
          <w:lang w:bidi="he-IL"/>
        </w:rPr>
        <w:t>b</w:t>
      </w:r>
      <w:r w:rsidRPr="00C81CB3">
        <w:rPr>
          <w:rFonts w:eastAsia="Times New Roman" w:cs="Arial"/>
          <w:color w:val="000000"/>
          <w:sz w:val="24"/>
          <w:szCs w:val="24"/>
          <w:lang w:bidi="he-IL"/>
        </w:rPr>
        <w:t>lood Pressure</w:t>
      </w:r>
      <w:r w:rsidR="00C81CB3">
        <w:rPr>
          <w:rFonts w:eastAsia="Times New Roman" w:cs="Arial"/>
          <w:b/>
          <w:bCs/>
          <w:color w:val="000000"/>
          <w:sz w:val="24"/>
          <w:szCs w:val="24"/>
          <w:lang w:bidi="he-IL"/>
        </w:rPr>
        <w:t>)</w:t>
      </w:r>
      <w:r w:rsidRPr="002620D6">
        <w:rPr>
          <w:rFonts w:eastAsia="Times New Roman" w:cs="Arial"/>
          <w:b/>
          <w:bCs/>
          <w:color w:val="000000"/>
          <w:sz w:val="24"/>
          <w:szCs w:val="24"/>
          <w:lang w:bidi="he-IL"/>
        </w:rPr>
        <w:t xml:space="preserve">, </w:t>
      </w:r>
      <w:proofErr w:type="spellStart"/>
      <w:r w:rsidR="00C81CB3">
        <w:rPr>
          <w:rFonts w:eastAsia="Times New Roman" w:cs="Arial"/>
          <w:b/>
          <w:bCs/>
          <w:color w:val="000000"/>
          <w:sz w:val="24"/>
          <w:szCs w:val="24"/>
          <w:lang w:bidi="he-IL"/>
        </w:rPr>
        <w:t>bp_systolic</w:t>
      </w:r>
      <w:proofErr w:type="spellEnd"/>
      <w:r w:rsidR="00C81CB3">
        <w:rPr>
          <w:rFonts w:eastAsia="Times New Roman" w:cs="Arial"/>
          <w:b/>
          <w:bCs/>
          <w:color w:val="000000"/>
          <w:sz w:val="24"/>
          <w:szCs w:val="24"/>
          <w:lang w:bidi="he-IL"/>
        </w:rPr>
        <w:t xml:space="preserve"> </w:t>
      </w:r>
      <w:r w:rsidR="00C81CB3" w:rsidRPr="00C81CB3">
        <w:rPr>
          <w:rFonts w:eastAsia="Times New Roman" w:cs="Arial"/>
          <w:color w:val="000000"/>
          <w:sz w:val="24"/>
          <w:szCs w:val="24"/>
          <w:lang w:bidi="he-IL"/>
        </w:rPr>
        <w:t>(Systolic blood pressure)</w:t>
      </w:r>
      <w:r w:rsidR="00C81CB3">
        <w:rPr>
          <w:rFonts w:eastAsia="Times New Roman" w:cs="Arial"/>
          <w:color w:val="000000"/>
          <w:sz w:val="24"/>
          <w:szCs w:val="24"/>
          <w:lang w:bidi="he-IL"/>
        </w:rPr>
        <w:t xml:space="preserve">; units - mmHg]. </w:t>
      </w:r>
      <w:r w:rsidRPr="002620D6">
        <w:rPr>
          <w:rFonts w:eastAsia="Times New Roman" w:cs="Arial"/>
          <w:color w:val="000000"/>
          <w:sz w:val="24"/>
          <w:szCs w:val="24"/>
          <w:lang w:bidi="he-IL"/>
        </w:rPr>
        <w:t>Height and weight: [</w:t>
      </w:r>
      <w:proofErr w:type="gramStart"/>
      <w:r w:rsidRPr="002620D6">
        <w:rPr>
          <w:rFonts w:eastAsia="Times New Roman" w:cs="Arial"/>
          <w:b/>
          <w:bCs/>
          <w:color w:val="000000"/>
          <w:sz w:val="24"/>
          <w:szCs w:val="24"/>
          <w:lang w:bidi="he-IL"/>
        </w:rPr>
        <w:t>Height</w:t>
      </w:r>
      <w:r w:rsidR="00C81CB3" w:rsidRPr="00C81CB3">
        <w:rPr>
          <w:rFonts w:eastAsia="Times New Roman" w:cs="Arial"/>
          <w:color w:val="000000"/>
          <w:sz w:val="24"/>
          <w:szCs w:val="24"/>
          <w:lang w:bidi="he-IL"/>
        </w:rPr>
        <w:t>(</w:t>
      </w:r>
      <w:proofErr w:type="gramEnd"/>
      <w:r w:rsidR="00C81CB3">
        <w:rPr>
          <w:rFonts w:eastAsia="Times New Roman" w:cs="Arial"/>
          <w:color w:val="000000"/>
          <w:sz w:val="24"/>
          <w:szCs w:val="24"/>
          <w:lang w:bidi="he-IL"/>
        </w:rPr>
        <w:t>units-</w:t>
      </w:r>
      <w:r w:rsidR="00C81CB3" w:rsidRPr="00C81CB3">
        <w:rPr>
          <w:rFonts w:eastAsia="Times New Roman" w:cs="Arial"/>
          <w:color w:val="000000"/>
          <w:sz w:val="24"/>
          <w:szCs w:val="24"/>
          <w:lang w:bidi="he-IL"/>
        </w:rPr>
        <w:t xml:space="preserve"> cm</w:t>
      </w:r>
      <w:r w:rsidRPr="00C81CB3">
        <w:rPr>
          <w:rFonts w:eastAsia="Times New Roman" w:cs="Arial"/>
          <w:color w:val="000000"/>
          <w:sz w:val="24"/>
          <w:szCs w:val="24"/>
          <w:lang w:bidi="he-IL"/>
        </w:rPr>
        <w:t>),</w:t>
      </w:r>
      <w:r w:rsidRPr="002620D6">
        <w:rPr>
          <w:rFonts w:eastAsia="Times New Roman" w:cs="Arial"/>
          <w:b/>
          <w:bCs/>
          <w:color w:val="000000"/>
          <w:sz w:val="24"/>
          <w:szCs w:val="24"/>
          <w:lang w:bidi="he-IL"/>
        </w:rPr>
        <w:t xml:space="preserve"> Weight</w:t>
      </w:r>
      <w:r w:rsidR="00C81CB3" w:rsidRPr="00C81CB3">
        <w:rPr>
          <w:rFonts w:eastAsia="Times New Roman" w:cs="Arial"/>
          <w:color w:val="000000"/>
          <w:sz w:val="24"/>
          <w:szCs w:val="24"/>
          <w:lang w:bidi="he-IL"/>
        </w:rPr>
        <w:t>(units- kg</w:t>
      </w:r>
      <w:r w:rsidRPr="00C81CB3">
        <w:rPr>
          <w:rFonts w:eastAsia="Times New Roman" w:cs="Arial"/>
          <w:color w:val="000000"/>
          <w:sz w:val="24"/>
          <w:szCs w:val="24"/>
          <w:lang w:bidi="he-IL"/>
        </w:rPr>
        <w:t>)</w:t>
      </w:r>
      <w:r w:rsidR="00C81CB3">
        <w:rPr>
          <w:rFonts w:eastAsia="Times New Roman" w:cs="Arial"/>
          <w:color w:val="000000"/>
          <w:sz w:val="24"/>
          <w:szCs w:val="24"/>
          <w:lang w:bidi="he-IL"/>
        </w:rPr>
        <w:t xml:space="preserve">, </w:t>
      </w:r>
      <w:r w:rsidR="00C81CB3" w:rsidRPr="00C81CB3">
        <w:rPr>
          <w:rFonts w:eastAsia="Times New Roman" w:cs="Arial"/>
          <w:b/>
          <w:bCs/>
          <w:color w:val="000000"/>
          <w:sz w:val="24"/>
          <w:szCs w:val="24"/>
          <w:lang w:bidi="he-IL"/>
        </w:rPr>
        <w:t>BMI</w:t>
      </w:r>
      <w:r w:rsidR="00C81CB3">
        <w:rPr>
          <w:rFonts w:eastAsia="Times New Roman" w:cs="Arial"/>
          <w:b/>
          <w:bCs/>
          <w:color w:val="000000"/>
          <w:sz w:val="24"/>
          <w:szCs w:val="24"/>
          <w:lang w:bidi="he-IL"/>
        </w:rPr>
        <w:t>].</w:t>
      </w:r>
      <w:r w:rsidR="00C81CB3" w:rsidRPr="002620D6">
        <w:rPr>
          <w:rFonts w:eastAsia="Times New Roman" w:cs="Arial"/>
          <w:color w:val="000000"/>
          <w:sz w:val="24"/>
          <w:szCs w:val="24"/>
          <w:lang w:bidi="he-IL"/>
        </w:rPr>
        <w:t>Body temperature- [</w:t>
      </w:r>
      <w:r w:rsidR="00C81CB3" w:rsidRPr="002620D6">
        <w:rPr>
          <w:rFonts w:eastAsia="Times New Roman" w:cs="Arial"/>
          <w:b/>
          <w:bCs/>
          <w:color w:val="000000"/>
          <w:sz w:val="24"/>
          <w:szCs w:val="24"/>
          <w:lang w:bidi="he-IL"/>
        </w:rPr>
        <w:t>Temperature</w:t>
      </w:r>
      <w:r w:rsidR="00C81CB3" w:rsidRPr="00C81CB3">
        <w:rPr>
          <w:rFonts w:eastAsia="Times New Roman" w:cs="Arial"/>
          <w:color w:val="000000"/>
          <w:sz w:val="24"/>
          <w:szCs w:val="24"/>
          <w:lang w:bidi="he-IL"/>
        </w:rPr>
        <w:t>(Units- C)]</w:t>
      </w:r>
      <w:r w:rsidR="00C81CB3">
        <w:rPr>
          <w:rFonts w:eastAsia="Times New Roman" w:cs="Arial"/>
          <w:color w:val="000000"/>
          <w:sz w:val="24"/>
          <w:szCs w:val="24"/>
          <w:lang w:bidi="he-IL"/>
        </w:rPr>
        <w:t>. Pulse: [</w:t>
      </w:r>
      <w:r w:rsidR="00C81CB3" w:rsidRPr="00C81CB3">
        <w:rPr>
          <w:rFonts w:eastAsia="Times New Roman" w:cs="Arial"/>
          <w:b/>
          <w:bCs/>
          <w:color w:val="000000"/>
          <w:sz w:val="24"/>
          <w:szCs w:val="24"/>
          <w:lang w:bidi="he-IL"/>
        </w:rPr>
        <w:t>Pulse</w:t>
      </w:r>
      <w:r w:rsidR="00C81CB3">
        <w:rPr>
          <w:rFonts w:eastAsia="Times New Roman" w:cs="Arial"/>
          <w:color w:val="000000"/>
          <w:sz w:val="24"/>
          <w:szCs w:val="24"/>
          <w:lang w:bidi="he-IL"/>
        </w:rPr>
        <w:t xml:space="preserve"> (units- beats per minute)]. </w:t>
      </w:r>
      <w:r w:rsidRPr="002620D6">
        <w:rPr>
          <w:rFonts w:eastAsia="Times New Roman" w:cs="Arial"/>
          <w:color w:val="000000"/>
          <w:sz w:val="24"/>
          <w:szCs w:val="24"/>
          <w:lang w:bidi="he-IL"/>
        </w:rPr>
        <w:t>Respiratory rate- [</w:t>
      </w:r>
      <w:r w:rsidR="00C81CB3">
        <w:rPr>
          <w:rFonts w:eastAsia="Times New Roman" w:cs="Arial"/>
          <w:b/>
          <w:bCs/>
          <w:color w:val="000000"/>
          <w:sz w:val="24"/>
          <w:szCs w:val="24"/>
          <w:lang w:bidi="he-IL"/>
        </w:rPr>
        <w:t xml:space="preserve">Respiratory Rate </w:t>
      </w:r>
      <w:r w:rsidR="00C81CB3" w:rsidRPr="00C81CB3">
        <w:rPr>
          <w:rFonts w:eastAsia="Times New Roman" w:cs="Arial"/>
          <w:color w:val="000000"/>
          <w:sz w:val="24"/>
          <w:szCs w:val="24"/>
          <w:lang w:bidi="he-IL"/>
        </w:rPr>
        <w:t>(units-</w:t>
      </w:r>
      <w:r w:rsidRPr="00C81CB3">
        <w:rPr>
          <w:rFonts w:eastAsia="Times New Roman" w:cs="Arial"/>
          <w:color w:val="000000"/>
          <w:sz w:val="24"/>
          <w:szCs w:val="24"/>
          <w:lang w:bidi="he-IL"/>
        </w:rPr>
        <w:t>Breaths per minute)]</w:t>
      </w:r>
    </w:p>
    <w:p w14:paraId="7CFCF436" w14:textId="77777777" w:rsidR="002D16E8" w:rsidRDefault="002D16E8" w:rsidP="002D16E8">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bookmarkStart w:id="14" w:name="anchor_6"/>
      <w:bookmarkEnd w:id="14"/>
    </w:p>
    <w:p w14:paraId="0F31A57F" w14:textId="77777777" w:rsidR="00736A7C" w:rsidRDefault="00736A7C" w:rsidP="002D16E8">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r>
        <w:rPr>
          <w:rFonts w:eastAsia="Times New Roman" w:cs="Arial"/>
          <w:b/>
          <w:bCs/>
          <w:color w:val="000000"/>
          <w:sz w:val="24"/>
          <w:szCs w:val="24"/>
          <w:u w:val="single"/>
          <w:lang w:bidi="he-IL"/>
        </w:rPr>
        <w:t>Concomitant Medication Use</w:t>
      </w:r>
    </w:p>
    <w:p w14:paraId="7EA69F92" w14:textId="77777777" w:rsidR="00736A7C" w:rsidRDefault="00736A7C" w:rsidP="00C30A92">
      <w:pPr>
        <w:shd w:val="clear" w:color="auto" w:fill="FFFFFF"/>
        <w:spacing w:before="100" w:beforeAutospacing="1" w:after="100" w:afterAutospacing="1" w:line="276" w:lineRule="auto"/>
        <w:jc w:val="both"/>
        <w:rPr>
          <w:rFonts w:eastAsia="Times New Roman" w:cs="Arial"/>
          <w:color w:val="000000"/>
          <w:sz w:val="24"/>
          <w:szCs w:val="24"/>
          <w:lang w:bidi="he-IL"/>
        </w:rPr>
      </w:pPr>
      <w:r w:rsidRPr="00736A7C">
        <w:rPr>
          <w:rFonts w:eastAsia="Times New Roman" w:cs="Arial"/>
          <w:color w:val="000000"/>
          <w:sz w:val="24"/>
          <w:szCs w:val="24"/>
          <w:lang w:bidi="he-IL"/>
        </w:rPr>
        <w:t>Concomitant Medications are medication</w:t>
      </w:r>
      <w:r>
        <w:rPr>
          <w:rFonts w:eastAsia="Times New Roman" w:cs="Arial"/>
          <w:color w:val="000000"/>
          <w:sz w:val="24"/>
          <w:szCs w:val="24"/>
          <w:lang w:bidi="he-IL"/>
        </w:rPr>
        <w:t>s</w:t>
      </w:r>
      <w:r w:rsidRPr="00736A7C">
        <w:rPr>
          <w:rFonts w:eastAsia="Times New Roman" w:cs="Arial"/>
          <w:color w:val="000000"/>
          <w:sz w:val="24"/>
          <w:szCs w:val="24"/>
          <w:lang w:bidi="he-IL"/>
        </w:rPr>
        <w:t xml:space="preserve"> use by the patient</w:t>
      </w:r>
      <w:r>
        <w:rPr>
          <w:rFonts w:eastAsia="Times New Roman" w:cs="Arial"/>
          <w:color w:val="000000"/>
          <w:sz w:val="24"/>
          <w:szCs w:val="24"/>
          <w:lang w:bidi="he-IL"/>
        </w:rPr>
        <w:t>s</w:t>
      </w:r>
      <w:r w:rsidRPr="00736A7C">
        <w:rPr>
          <w:rFonts w:eastAsia="Times New Roman" w:cs="Arial"/>
          <w:color w:val="000000"/>
          <w:sz w:val="24"/>
          <w:szCs w:val="24"/>
          <w:lang w:bidi="he-IL"/>
        </w:rPr>
        <w:t xml:space="preserve"> in the clinical trial</w:t>
      </w:r>
      <w:r>
        <w:rPr>
          <w:rFonts w:eastAsia="Times New Roman" w:cs="Arial"/>
          <w:color w:val="000000"/>
          <w:sz w:val="24"/>
          <w:szCs w:val="24"/>
          <w:lang w:bidi="he-IL"/>
        </w:rPr>
        <w:t>s</w:t>
      </w:r>
      <w:r w:rsidRPr="00736A7C">
        <w:rPr>
          <w:rFonts w:eastAsia="Times New Roman" w:cs="Arial"/>
          <w:color w:val="000000"/>
          <w:sz w:val="24"/>
          <w:szCs w:val="24"/>
          <w:lang w:bidi="he-IL"/>
        </w:rPr>
        <w:t xml:space="preserve"> that are not the medication tested in the trial</w:t>
      </w:r>
      <w:r>
        <w:rPr>
          <w:rFonts w:eastAsia="Times New Roman" w:cs="Arial"/>
          <w:color w:val="000000"/>
          <w:sz w:val="24"/>
          <w:szCs w:val="24"/>
          <w:lang w:bidi="he-IL"/>
        </w:rPr>
        <w:t xml:space="preserve">. These could be due to the patients other conditions, acute or chronic, that are not ALS, supplements favored by the patients or medication related to any adverse events form the treatment. Information includes </w:t>
      </w:r>
      <w:r w:rsidR="00C30A92">
        <w:rPr>
          <w:rFonts w:eastAsia="Times New Roman" w:cs="Arial"/>
          <w:b/>
          <w:bCs/>
          <w:color w:val="000000"/>
          <w:sz w:val="24"/>
          <w:szCs w:val="24"/>
          <w:lang w:bidi="he-IL"/>
        </w:rPr>
        <w:t>[Medication coded]</w:t>
      </w:r>
      <w:proofErr w:type="gramStart"/>
      <w:r w:rsidRPr="00736A7C">
        <w:rPr>
          <w:rFonts w:eastAsia="Times New Roman" w:cs="Arial"/>
          <w:b/>
          <w:bCs/>
          <w:color w:val="000000"/>
          <w:sz w:val="24"/>
          <w:szCs w:val="24"/>
          <w:lang w:bidi="he-IL"/>
        </w:rPr>
        <w:t>,</w:t>
      </w:r>
      <w:r w:rsidR="00D26288">
        <w:rPr>
          <w:rFonts w:eastAsia="Times New Roman" w:cs="Arial"/>
          <w:color w:val="000000"/>
          <w:sz w:val="24"/>
          <w:szCs w:val="24"/>
          <w:lang w:bidi="he-IL"/>
        </w:rPr>
        <w:t>with</w:t>
      </w:r>
      <w:proofErr w:type="gramEnd"/>
      <w:r w:rsidR="00D26288">
        <w:rPr>
          <w:rFonts w:eastAsia="Times New Roman" w:cs="Arial"/>
          <w:color w:val="000000"/>
          <w:sz w:val="24"/>
          <w:szCs w:val="24"/>
          <w:lang w:bidi="he-IL"/>
        </w:rPr>
        <w:t xml:space="preserve"> their corresponding</w:t>
      </w:r>
      <w:r w:rsidR="00C30A92">
        <w:rPr>
          <w:rFonts w:eastAsia="Times New Roman" w:cs="Arial"/>
          <w:b/>
          <w:bCs/>
          <w:color w:val="000000"/>
          <w:sz w:val="24"/>
          <w:szCs w:val="24"/>
          <w:lang w:bidi="he-IL"/>
        </w:rPr>
        <w:t>[</w:t>
      </w:r>
      <w:r w:rsidRPr="00736A7C">
        <w:rPr>
          <w:rFonts w:eastAsia="Times New Roman" w:cs="Arial"/>
          <w:b/>
          <w:bCs/>
          <w:color w:val="000000"/>
          <w:sz w:val="24"/>
          <w:szCs w:val="24"/>
          <w:lang w:bidi="he-IL"/>
        </w:rPr>
        <w:t>Dose</w:t>
      </w:r>
      <w:r w:rsidR="00C30A92">
        <w:rPr>
          <w:rFonts w:eastAsia="Times New Roman" w:cs="Arial"/>
          <w:b/>
          <w:bCs/>
          <w:color w:val="000000"/>
          <w:sz w:val="24"/>
          <w:szCs w:val="24"/>
          <w:lang w:bidi="he-IL"/>
        </w:rPr>
        <w:t>], [</w:t>
      </w:r>
      <w:r w:rsidR="00D26288">
        <w:rPr>
          <w:rFonts w:eastAsia="Times New Roman" w:cs="Arial"/>
          <w:b/>
          <w:bCs/>
          <w:color w:val="000000"/>
          <w:sz w:val="24"/>
          <w:szCs w:val="24"/>
          <w:lang w:bidi="he-IL"/>
        </w:rPr>
        <w:t>Unit</w:t>
      </w:r>
      <w:r w:rsidR="00C30A92">
        <w:rPr>
          <w:rFonts w:eastAsia="Times New Roman" w:cs="Arial"/>
          <w:b/>
          <w:bCs/>
          <w:color w:val="000000"/>
          <w:sz w:val="24"/>
          <w:szCs w:val="24"/>
          <w:lang w:bidi="he-IL"/>
        </w:rPr>
        <w:t>]</w:t>
      </w:r>
      <w:r w:rsidRPr="00736A7C">
        <w:rPr>
          <w:rFonts w:eastAsia="Times New Roman" w:cs="Arial"/>
          <w:b/>
          <w:bCs/>
          <w:color w:val="000000"/>
          <w:sz w:val="24"/>
          <w:szCs w:val="24"/>
          <w:lang w:bidi="he-IL"/>
        </w:rPr>
        <w:t xml:space="preserve">, </w:t>
      </w:r>
      <w:r w:rsidR="00C30A92">
        <w:rPr>
          <w:rFonts w:eastAsia="Times New Roman" w:cs="Arial"/>
          <w:b/>
          <w:bCs/>
          <w:color w:val="000000"/>
          <w:sz w:val="24"/>
          <w:szCs w:val="24"/>
          <w:lang w:bidi="he-IL"/>
        </w:rPr>
        <w:t>[</w:t>
      </w:r>
      <w:r w:rsidRPr="00736A7C">
        <w:rPr>
          <w:rFonts w:eastAsia="Times New Roman" w:cs="Arial"/>
          <w:b/>
          <w:bCs/>
          <w:color w:val="000000"/>
          <w:sz w:val="24"/>
          <w:szCs w:val="24"/>
          <w:lang w:bidi="he-IL"/>
        </w:rPr>
        <w:t>Route</w:t>
      </w:r>
      <w:r w:rsidR="00C30A92">
        <w:rPr>
          <w:rFonts w:eastAsia="Times New Roman" w:cs="Arial"/>
          <w:b/>
          <w:bCs/>
          <w:color w:val="000000"/>
          <w:sz w:val="24"/>
          <w:szCs w:val="24"/>
          <w:lang w:bidi="he-IL"/>
        </w:rPr>
        <w:t>]</w:t>
      </w:r>
      <w:r w:rsidR="00E874DD">
        <w:rPr>
          <w:rFonts w:eastAsia="Times New Roman" w:cs="Arial"/>
          <w:b/>
          <w:bCs/>
          <w:color w:val="000000"/>
          <w:sz w:val="24"/>
          <w:szCs w:val="24"/>
          <w:lang w:bidi="he-IL"/>
        </w:rPr>
        <w:t xml:space="preserve"> </w:t>
      </w:r>
      <w:r w:rsidR="00C30A92" w:rsidRPr="00C30A92">
        <w:rPr>
          <w:rFonts w:eastAsia="Times New Roman" w:cs="Arial"/>
          <w:color w:val="000000"/>
          <w:sz w:val="24"/>
          <w:szCs w:val="24"/>
          <w:lang w:bidi="he-IL"/>
        </w:rPr>
        <w:t>and</w:t>
      </w:r>
      <w:r w:rsidR="00C30A92">
        <w:rPr>
          <w:rFonts w:eastAsia="Times New Roman" w:cs="Arial"/>
          <w:b/>
          <w:bCs/>
          <w:color w:val="000000"/>
          <w:sz w:val="24"/>
          <w:szCs w:val="24"/>
          <w:lang w:bidi="he-IL"/>
        </w:rPr>
        <w:t xml:space="preserve"> [</w:t>
      </w:r>
      <w:r w:rsidRPr="00736A7C">
        <w:rPr>
          <w:rFonts w:eastAsia="Times New Roman" w:cs="Arial"/>
          <w:b/>
          <w:bCs/>
          <w:color w:val="000000"/>
          <w:sz w:val="24"/>
          <w:szCs w:val="24"/>
          <w:lang w:bidi="he-IL"/>
        </w:rPr>
        <w:t>Frequency</w:t>
      </w:r>
      <w:r w:rsidR="00C30A92">
        <w:rPr>
          <w:rFonts w:eastAsia="Times New Roman" w:cs="Arial"/>
          <w:b/>
          <w:bCs/>
          <w:color w:val="000000"/>
          <w:sz w:val="24"/>
          <w:szCs w:val="24"/>
          <w:lang w:bidi="he-IL"/>
        </w:rPr>
        <w:t>]</w:t>
      </w:r>
      <w:r>
        <w:rPr>
          <w:rFonts w:eastAsia="Times New Roman" w:cs="Arial"/>
          <w:color w:val="000000"/>
          <w:sz w:val="24"/>
          <w:szCs w:val="24"/>
          <w:lang w:bidi="he-IL"/>
        </w:rPr>
        <w:t>,</w:t>
      </w:r>
      <w:r w:rsidR="00C30A92">
        <w:rPr>
          <w:rFonts w:eastAsia="Times New Roman" w:cs="Arial"/>
          <w:color w:val="000000"/>
          <w:sz w:val="24"/>
          <w:szCs w:val="24"/>
          <w:lang w:bidi="he-IL"/>
        </w:rPr>
        <w:t xml:space="preserve"> as well as [</w:t>
      </w:r>
      <w:r w:rsidR="00C30A92" w:rsidRPr="00C30A92">
        <w:rPr>
          <w:rFonts w:eastAsia="Times New Roman" w:cs="Arial"/>
          <w:b/>
          <w:bCs/>
          <w:color w:val="000000"/>
          <w:sz w:val="24"/>
          <w:szCs w:val="24"/>
          <w:lang w:bidi="he-IL"/>
        </w:rPr>
        <w:t>Start Delta</w:t>
      </w:r>
      <w:r w:rsidR="00C30A92">
        <w:rPr>
          <w:rFonts w:eastAsia="Times New Roman" w:cs="Arial"/>
          <w:color w:val="000000"/>
          <w:sz w:val="24"/>
          <w:szCs w:val="24"/>
          <w:lang w:bidi="he-IL"/>
        </w:rPr>
        <w:t>] and [</w:t>
      </w:r>
      <w:r w:rsidR="00C30A92" w:rsidRPr="00C30A92">
        <w:rPr>
          <w:rFonts w:eastAsia="Times New Roman" w:cs="Arial"/>
          <w:b/>
          <w:bCs/>
          <w:color w:val="000000"/>
          <w:sz w:val="24"/>
          <w:szCs w:val="24"/>
          <w:lang w:bidi="he-IL"/>
        </w:rPr>
        <w:t>Stop Delta</w:t>
      </w:r>
      <w:r w:rsidR="00C30A92">
        <w:rPr>
          <w:rFonts w:eastAsia="Times New Roman" w:cs="Arial"/>
          <w:color w:val="000000"/>
          <w:sz w:val="24"/>
          <w:szCs w:val="24"/>
          <w:lang w:bidi="he-IL"/>
        </w:rPr>
        <w:t>]</w:t>
      </w:r>
      <w:r>
        <w:rPr>
          <w:rFonts w:eastAsia="Times New Roman" w:cs="Arial"/>
          <w:color w:val="000000"/>
          <w:sz w:val="24"/>
          <w:szCs w:val="24"/>
          <w:lang w:bidi="he-IL"/>
        </w:rPr>
        <w:t xml:space="preserve"> when such information was available.</w:t>
      </w:r>
    </w:p>
    <w:p w14:paraId="5944AB35" w14:textId="77777777" w:rsidR="00D26288" w:rsidRPr="00D26288" w:rsidRDefault="00D26288" w:rsidP="00D26288">
      <w:pPr>
        <w:shd w:val="clear" w:color="auto" w:fill="FFFFFF"/>
        <w:spacing w:before="100" w:beforeAutospacing="1" w:after="100" w:afterAutospacing="1" w:line="276" w:lineRule="auto"/>
        <w:jc w:val="both"/>
        <w:rPr>
          <w:rFonts w:eastAsia="Times New Roman" w:cs="Arial"/>
          <w:b/>
          <w:bCs/>
          <w:color w:val="000000"/>
          <w:sz w:val="24"/>
          <w:szCs w:val="24"/>
          <w:lang w:bidi="he-IL"/>
        </w:rPr>
      </w:pPr>
      <w:r w:rsidRPr="00D26288">
        <w:rPr>
          <w:rFonts w:eastAsia="Times New Roman" w:cs="Arial"/>
          <w:b/>
          <w:bCs/>
          <w:color w:val="000000"/>
          <w:sz w:val="24"/>
          <w:szCs w:val="24"/>
          <w:lang w:bidi="he-IL"/>
        </w:rPr>
        <w:t>Note that while the general data format for concomitant medication is the same as the rest of the data, the feature</w:t>
      </w:r>
      <w:r w:rsidR="00E874DD">
        <w:rPr>
          <w:rFonts w:eastAsia="Times New Roman" w:cs="Arial"/>
          <w:b/>
          <w:bCs/>
          <w:color w:val="000000"/>
          <w:sz w:val="24"/>
          <w:szCs w:val="24"/>
          <w:lang w:bidi="he-IL"/>
        </w:rPr>
        <w:t xml:space="preserve"> </w:t>
      </w:r>
      <w:r w:rsidRPr="00D26288">
        <w:rPr>
          <w:rFonts w:eastAsia="Times New Roman" w:cs="Arial"/>
          <w:b/>
          <w:bCs/>
          <w:color w:val="000000"/>
          <w:sz w:val="24"/>
          <w:szCs w:val="24"/>
          <w:lang w:bidi="he-IL"/>
        </w:rPr>
        <w:t>value and delta column</w:t>
      </w:r>
      <w:r>
        <w:rPr>
          <w:rFonts w:eastAsia="Times New Roman" w:cs="Arial"/>
          <w:b/>
          <w:bCs/>
          <w:color w:val="000000"/>
          <w:sz w:val="24"/>
          <w:szCs w:val="24"/>
          <w:lang w:bidi="he-IL"/>
        </w:rPr>
        <w:t>s are more complex. The feature value represents three pieces of information, namely Dose, Frequency and Route. The delta column represents start delta and stop delta:</w:t>
      </w:r>
    </w:p>
    <w:p w14:paraId="3A69042B" w14:textId="77777777" w:rsidR="00D26288" w:rsidRDefault="00D26288" w:rsidP="000A77BF">
      <w:pPr>
        <w:shd w:val="clear" w:color="auto" w:fill="FFFFFF"/>
        <w:spacing w:before="100" w:beforeAutospacing="1" w:after="100" w:afterAutospacing="1" w:line="276" w:lineRule="auto"/>
        <w:jc w:val="both"/>
        <w:rPr>
          <w:rFonts w:eastAsia="Times New Roman" w:cs="Arial"/>
          <w:b/>
          <w:bCs/>
          <w:color w:val="000000"/>
          <w:sz w:val="24"/>
          <w:szCs w:val="24"/>
          <w:lang w:bidi="he-IL"/>
        </w:rPr>
      </w:pPr>
      <w:proofErr w:type="spellStart"/>
      <w:r w:rsidRPr="00D26288">
        <w:rPr>
          <w:rFonts w:eastAsia="Times New Roman" w:cs="Arial"/>
          <w:b/>
          <w:bCs/>
          <w:color w:val="000000"/>
          <w:sz w:val="24"/>
          <w:szCs w:val="24"/>
          <w:lang w:bidi="he-IL"/>
        </w:rPr>
        <w:t>PatientID</w:t>
      </w:r>
      <w:proofErr w:type="spellEnd"/>
      <w:r w:rsidRPr="00D26288">
        <w:rPr>
          <w:rFonts w:eastAsia="Times New Roman" w:cs="Arial"/>
          <w:b/>
          <w:bCs/>
          <w:color w:val="000000"/>
          <w:sz w:val="24"/>
          <w:szCs w:val="24"/>
          <w:lang w:bidi="he-IL"/>
        </w:rPr>
        <w:t>|</w:t>
      </w:r>
      <w:r w:rsidR="00E874DD">
        <w:rPr>
          <w:rFonts w:eastAsia="Times New Roman" w:cs="Arial"/>
          <w:b/>
          <w:bCs/>
          <w:color w:val="000000"/>
          <w:sz w:val="24"/>
          <w:szCs w:val="24"/>
          <w:lang w:bidi="he-IL"/>
        </w:rPr>
        <w:t xml:space="preserve"> </w:t>
      </w:r>
      <w:r w:rsidRPr="00D26288">
        <w:rPr>
          <w:rFonts w:eastAsia="Times New Roman" w:cs="Arial"/>
          <w:b/>
          <w:bCs/>
          <w:color w:val="000000"/>
          <w:sz w:val="24"/>
          <w:szCs w:val="24"/>
          <w:lang w:bidi="he-IL"/>
        </w:rPr>
        <w:t xml:space="preserve">Concomitant </w:t>
      </w:r>
      <w:proofErr w:type="spellStart"/>
      <w:r w:rsidRPr="00D26288">
        <w:rPr>
          <w:rFonts w:eastAsia="Times New Roman" w:cs="Arial"/>
          <w:b/>
          <w:bCs/>
          <w:color w:val="000000"/>
          <w:sz w:val="24"/>
          <w:szCs w:val="24"/>
          <w:lang w:bidi="he-IL"/>
        </w:rPr>
        <w:t>Medication|Medication</w:t>
      </w:r>
      <w:proofErr w:type="spellEnd"/>
      <w:r w:rsidRPr="00D26288">
        <w:rPr>
          <w:rFonts w:eastAsia="Times New Roman" w:cs="Arial"/>
          <w:b/>
          <w:bCs/>
          <w:color w:val="000000"/>
          <w:sz w:val="24"/>
          <w:szCs w:val="24"/>
          <w:lang w:bidi="he-IL"/>
        </w:rPr>
        <w:t xml:space="preserve"> </w:t>
      </w:r>
      <w:proofErr w:type="spellStart"/>
      <w:r w:rsidRPr="00D26288">
        <w:rPr>
          <w:rFonts w:eastAsia="Times New Roman" w:cs="Arial"/>
          <w:b/>
          <w:bCs/>
          <w:color w:val="000000"/>
          <w:sz w:val="24"/>
          <w:szCs w:val="24"/>
          <w:lang w:bidi="he-IL"/>
        </w:rPr>
        <w:t>Coded|Dose</w:t>
      </w:r>
      <w:proofErr w:type="gramStart"/>
      <w:r w:rsidRPr="00D26288">
        <w:rPr>
          <w:rFonts w:eastAsia="Times New Roman" w:cs="Arial"/>
          <w:b/>
          <w:bCs/>
          <w:color w:val="000000"/>
          <w:sz w:val="24"/>
          <w:szCs w:val="24"/>
          <w:lang w:bidi="he-IL"/>
        </w:rPr>
        <w:t>;Frequency</w:t>
      </w:r>
      <w:proofErr w:type="gramEnd"/>
      <w:r w:rsidRPr="00D26288">
        <w:rPr>
          <w:rFonts w:eastAsia="Times New Roman" w:cs="Arial"/>
          <w:b/>
          <w:bCs/>
          <w:color w:val="000000"/>
          <w:sz w:val="24"/>
          <w:szCs w:val="24"/>
          <w:lang w:bidi="he-IL"/>
        </w:rPr>
        <w:t>;Rou</w:t>
      </w:r>
      <w:r>
        <w:rPr>
          <w:rFonts w:eastAsia="Times New Roman" w:cs="Arial"/>
          <w:b/>
          <w:bCs/>
          <w:color w:val="000000"/>
          <w:sz w:val="24"/>
          <w:szCs w:val="24"/>
          <w:lang w:bidi="he-IL"/>
        </w:rPr>
        <w:t>te|Unit|Start</w:t>
      </w:r>
      <w:proofErr w:type="spellEnd"/>
      <w:r>
        <w:rPr>
          <w:rFonts w:eastAsia="Times New Roman" w:cs="Arial"/>
          <w:b/>
          <w:bCs/>
          <w:color w:val="000000"/>
          <w:sz w:val="24"/>
          <w:szCs w:val="24"/>
          <w:lang w:bidi="he-IL"/>
        </w:rPr>
        <w:t xml:space="preserve"> </w:t>
      </w:r>
      <w:proofErr w:type="spellStart"/>
      <w:r>
        <w:rPr>
          <w:rFonts w:eastAsia="Times New Roman" w:cs="Arial"/>
          <w:b/>
          <w:bCs/>
          <w:color w:val="000000"/>
          <w:sz w:val="24"/>
          <w:szCs w:val="24"/>
          <w:lang w:bidi="he-IL"/>
        </w:rPr>
        <w:t>Delta;Stop</w:t>
      </w:r>
      <w:proofErr w:type="spellEnd"/>
      <w:r>
        <w:rPr>
          <w:rFonts w:eastAsia="Times New Roman" w:cs="Arial"/>
          <w:b/>
          <w:bCs/>
          <w:color w:val="000000"/>
          <w:sz w:val="24"/>
          <w:szCs w:val="24"/>
          <w:lang w:bidi="he-IL"/>
        </w:rPr>
        <w:t xml:space="preserve"> Delta</w:t>
      </w:r>
    </w:p>
    <w:p w14:paraId="69D1BF62" w14:textId="77777777" w:rsidR="000A77BF" w:rsidRDefault="000A77BF" w:rsidP="000A77BF">
      <w:pPr>
        <w:shd w:val="clear" w:color="auto" w:fill="FFFFFF"/>
        <w:spacing w:before="100" w:beforeAutospacing="1" w:after="100" w:afterAutospacing="1" w:line="276" w:lineRule="auto"/>
        <w:jc w:val="both"/>
        <w:rPr>
          <w:rFonts w:ascii="Calibri" w:eastAsia="Times New Roman" w:hAnsi="Calibri" w:cs="Times New Roman"/>
          <w:b/>
          <w:bCs/>
          <w:color w:val="000000"/>
          <w:lang w:bidi="he-IL"/>
        </w:rPr>
      </w:pPr>
    </w:p>
    <w:p w14:paraId="2EA803AB" w14:textId="77777777" w:rsidR="00B43FE8" w:rsidRDefault="00B43FE8" w:rsidP="000A77BF">
      <w:pPr>
        <w:shd w:val="clear" w:color="auto" w:fill="FFFFFF"/>
        <w:spacing w:before="100" w:beforeAutospacing="1" w:after="100" w:afterAutospacing="1" w:line="276" w:lineRule="auto"/>
        <w:jc w:val="both"/>
        <w:rPr>
          <w:rFonts w:eastAsia="Times New Roman" w:cs="Arial"/>
          <w:color w:val="000000"/>
          <w:sz w:val="24"/>
          <w:szCs w:val="24"/>
          <w:lang w:bidi="he-IL"/>
        </w:rPr>
      </w:pPr>
      <w:r>
        <w:rPr>
          <w:rFonts w:eastAsia="Times New Roman" w:cs="Arial"/>
          <w:color w:val="000000"/>
          <w:sz w:val="24"/>
          <w:szCs w:val="24"/>
          <w:lang w:bidi="he-IL"/>
        </w:rPr>
        <w:t xml:space="preserve">One specifically noteworthy medication is </w:t>
      </w:r>
      <w:proofErr w:type="spellStart"/>
      <w:r>
        <w:rPr>
          <w:rFonts w:eastAsia="Times New Roman" w:cs="Arial"/>
          <w:color w:val="000000"/>
          <w:sz w:val="24"/>
          <w:szCs w:val="24"/>
          <w:lang w:bidi="he-IL"/>
        </w:rPr>
        <w:t>Riluzole</w:t>
      </w:r>
      <w:proofErr w:type="spellEnd"/>
      <w:r>
        <w:rPr>
          <w:rFonts w:eastAsia="Times New Roman" w:cs="Arial"/>
          <w:color w:val="000000"/>
          <w:sz w:val="24"/>
          <w:szCs w:val="24"/>
          <w:lang w:bidi="he-IL"/>
        </w:rPr>
        <w:t xml:space="preserve">, the only approved medication for the treatment of ALS. </w:t>
      </w:r>
      <w:proofErr w:type="spellStart"/>
      <w:r>
        <w:rPr>
          <w:rFonts w:eastAsia="Times New Roman" w:cs="Arial"/>
          <w:color w:val="000000"/>
          <w:sz w:val="24"/>
          <w:szCs w:val="24"/>
          <w:lang w:bidi="he-IL"/>
        </w:rPr>
        <w:t>Riluzole</w:t>
      </w:r>
      <w:proofErr w:type="spellEnd"/>
      <w:r>
        <w:rPr>
          <w:rFonts w:eastAsia="Times New Roman" w:cs="Arial"/>
          <w:color w:val="000000"/>
          <w:sz w:val="24"/>
          <w:szCs w:val="24"/>
          <w:lang w:bidi="he-IL"/>
        </w:rPr>
        <w:t xml:space="preserve"> use is available as the </w:t>
      </w:r>
      <w:proofErr w:type="spellStart"/>
      <w:r>
        <w:rPr>
          <w:rFonts w:eastAsia="Times New Roman" w:cs="Arial"/>
          <w:color w:val="000000"/>
          <w:sz w:val="24"/>
          <w:szCs w:val="24"/>
          <w:lang w:bidi="he-IL"/>
        </w:rPr>
        <w:t>datatype</w:t>
      </w:r>
      <w:proofErr w:type="spellEnd"/>
      <w:r>
        <w:rPr>
          <w:rFonts w:eastAsia="Times New Roman" w:cs="Arial"/>
          <w:color w:val="000000"/>
          <w:sz w:val="24"/>
          <w:szCs w:val="24"/>
          <w:lang w:bidi="he-IL"/>
        </w:rPr>
        <w:t xml:space="preserve"> </w:t>
      </w:r>
      <w:proofErr w:type="spellStart"/>
      <w:r>
        <w:rPr>
          <w:rFonts w:eastAsia="Times New Roman" w:cs="Arial"/>
          <w:color w:val="000000"/>
          <w:sz w:val="24"/>
          <w:szCs w:val="24"/>
          <w:lang w:bidi="he-IL"/>
        </w:rPr>
        <w:t>Riluzole_Use</w:t>
      </w:r>
      <w:proofErr w:type="spellEnd"/>
      <w:r>
        <w:rPr>
          <w:rFonts w:eastAsia="Times New Roman" w:cs="Arial"/>
          <w:color w:val="000000"/>
          <w:sz w:val="24"/>
          <w:szCs w:val="24"/>
          <w:lang w:bidi="he-IL"/>
        </w:rPr>
        <w:t xml:space="preserve"> [</w:t>
      </w:r>
      <w:proofErr w:type="spellStart"/>
      <w:r w:rsidRPr="007346AE">
        <w:rPr>
          <w:rFonts w:eastAsia="Times New Roman" w:cs="Arial"/>
          <w:b/>
          <w:bCs/>
          <w:color w:val="000000"/>
          <w:sz w:val="24"/>
          <w:szCs w:val="24"/>
          <w:lang w:bidi="he-IL"/>
        </w:rPr>
        <w:t>If_use_Riluzole</w:t>
      </w:r>
      <w:proofErr w:type="spellEnd"/>
      <w:r w:rsidR="007346AE">
        <w:rPr>
          <w:rFonts w:eastAsia="Times New Roman" w:cs="Arial"/>
          <w:color w:val="000000"/>
          <w:sz w:val="24"/>
          <w:szCs w:val="24"/>
          <w:lang w:bidi="he-IL"/>
        </w:rPr>
        <w:t xml:space="preserve">, values are yes and </w:t>
      </w:r>
      <w:r w:rsidR="007346AE">
        <w:rPr>
          <w:rFonts w:eastAsia="Times New Roman" w:cs="Arial"/>
          <w:color w:val="000000"/>
          <w:sz w:val="24"/>
          <w:szCs w:val="24"/>
          <w:lang w:bidi="he-IL"/>
        </w:rPr>
        <w:lastRenderedPageBreak/>
        <w:t xml:space="preserve">No; </w:t>
      </w:r>
      <w:proofErr w:type="spellStart"/>
      <w:r w:rsidR="007346AE" w:rsidRPr="007346AE">
        <w:rPr>
          <w:rFonts w:eastAsia="Times New Roman" w:cs="Arial"/>
          <w:b/>
          <w:bCs/>
          <w:color w:val="000000"/>
          <w:sz w:val="24"/>
          <w:szCs w:val="24"/>
          <w:lang w:bidi="he-IL"/>
        </w:rPr>
        <w:t>Riluzole_use_delta</w:t>
      </w:r>
      <w:proofErr w:type="spellEnd"/>
      <w:r w:rsidR="007346AE">
        <w:rPr>
          <w:rFonts w:eastAsia="Times New Roman" w:cs="Arial"/>
          <w:color w:val="000000"/>
          <w:sz w:val="24"/>
          <w:szCs w:val="24"/>
          <w:lang w:bidi="he-IL"/>
        </w:rPr>
        <w:t xml:space="preserve"> is time of recording of </w:t>
      </w:r>
      <w:proofErr w:type="spellStart"/>
      <w:r w:rsidR="008A1325">
        <w:rPr>
          <w:rFonts w:eastAsia="Times New Roman" w:cs="Arial"/>
          <w:color w:val="000000"/>
          <w:sz w:val="24"/>
          <w:szCs w:val="24"/>
          <w:lang w:bidi="he-IL"/>
        </w:rPr>
        <w:t>R</w:t>
      </w:r>
      <w:r w:rsidR="007346AE">
        <w:rPr>
          <w:rFonts w:eastAsia="Times New Roman" w:cs="Arial"/>
          <w:color w:val="000000"/>
          <w:sz w:val="24"/>
          <w:szCs w:val="24"/>
          <w:lang w:bidi="he-IL"/>
        </w:rPr>
        <w:t>iluzole</w:t>
      </w:r>
      <w:proofErr w:type="spellEnd"/>
      <w:r w:rsidR="007346AE">
        <w:rPr>
          <w:rFonts w:eastAsia="Times New Roman" w:cs="Arial"/>
          <w:color w:val="000000"/>
          <w:sz w:val="24"/>
          <w:szCs w:val="24"/>
          <w:lang w:bidi="he-IL"/>
        </w:rPr>
        <w:t xml:space="preserve"> usage, in days from trial onset</w:t>
      </w:r>
      <w:r w:rsidR="008A1325">
        <w:rPr>
          <w:rFonts w:eastAsia="Times New Roman" w:cs="Arial"/>
          <w:color w:val="000000"/>
          <w:sz w:val="24"/>
          <w:szCs w:val="24"/>
          <w:lang w:bidi="he-IL"/>
        </w:rPr>
        <w:t xml:space="preserve">. It doesn’t indicate the time when </w:t>
      </w:r>
      <w:proofErr w:type="spellStart"/>
      <w:r w:rsidR="008A1325">
        <w:rPr>
          <w:rFonts w:eastAsia="Times New Roman" w:cs="Arial"/>
          <w:color w:val="000000"/>
          <w:sz w:val="24"/>
          <w:szCs w:val="24"/>
          <w:lang w:bidi="he-IL"/>
        </w:rPr>
        <w:t>Riluzole</w:t>
      </w:r>
      <w:proofErr w:type="spellEnd"/>
      <w:r w:rsidR="008A1325">
        <w:rPr>
          <w:rFonts w:eastAsia="Times New Roman" w:cs="Arial"/>
          <w:color w:val="000000"/>
          <w:sz w:val="24"/>
          <w:szCs w:val="24"/>
          <w:lang w:bidi="he-IL"/>
        </w:rPr>
        <w:t xml:space="preserve"> use started, only when it was recorded</w:t>
      </w:r>
      <w:r w:rsidR="007346AE">
        <w:rPr>
          <w:rFonts w:eastAsia="Times New Roman" w:cs="Arial"/>
          <w:color w:val="000000"/>
          <w:sz w:val="24"/>
          <w:szCs w:val="24"/>
          <w:lang w:bidi="he-IL"/>
        </w:rPr>
        <w:t>]</w:t>
      </w:r>
    </w:p>
    <w:p w14:paraId="7EA194A1" w14:textId="77777777" w:rsidR="00736A7C" w:rsidRDefault="00736A7C" w:rsidP="00736A7C">
      <w:pPr>
        <w:shd w:val="clear" w:color="auto" w:fill="FFFFFF"/>
        <w:spacing w:before="100" w:beforeAutospacing="1" w:after="100" w:afterAutospacing="1" w:line="276" w:lineRule="auto"/>
        <w:jc w:val="both"/>
        <w:rPr>
          <w:rFonts w:eastAsia="Times New Roman" w:cs="Arial"/>
          <w:color w:val="000000"/>
          <w:sz w:val="24"/>
          <w:szCs w:val="24"/>
          <w:lang w:bidi="he-IL"/>
        </w:rPr>
      </w:pPr>
    </w:p>
    <w:p w14:paraId="17CFD8B4" w14:textId="77777777" w:rsidR="00736A7C" w:rsidRPr="00736A7C" w:rsidRDefault="00736A7C" w:rsidP="00736A7C">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r w:rsidRPr="00736A7C">
        <w:rPr>
          <w:rFonts w:eastAsia="Times New Roman" w:cs="Arial"/>
          <w:b/>
          <w:bCs/>
          <w:color w:val="000000"/>
          <w:sz w:val="24"/>
          <w:szCs w:val="24"/>
          <w:u w:val="single"/>
          <w:lang w:bidi="he-IL"/>
        </w:rPr>
        <w:t>Adverse Events</w:t>
      </w:r>
    </w:p>
    <w:p w14:paraId="1BB940BE" w14:textId="77777777" w:rsidR="00433C39" w:rsidRDefault="00736A7C" w:rsidP="00875687">
      <w:pPr>
        <w:shd w:val="clear" w:color="auto" w:fill="FFFFFF"/>
        <w:spacing w:before="100" w:beforeAutospacing="1" w:after="100" w:afterAutospacing="1" w:line="276" w:lineRule="auto"/>
        <w:jc w:val="both"/>
        <w:rPr>
          <w:rFonts w:eastAsia="Times New Roman" w:cs="Arial"/>
          <w:color w:val="000000"/>
          <w:sz w:val="24"/>
          <w:szCs w:val="24"/>
          <w:lang w:bidi="he-IL"/>
        </w:rPr>
      </w:pPr>
      <w:r w:rsidRPr="00433C39">
        <w:rPr>
          <w:rFonts w:eastAsia="Times New Roman" w:cs="Arial"/>
          <w:color w:val="000000"/>
          <w:sz w:val="24"/>
          <w:szCs w:val="24"/>
          <w:lang w:bidi="he-IL"/>
        </w:rPr>
        <w:t xml:space="preserve">Adverse events are all events recorded in the patients’ clinical records during the trial, form bruises and headaches to stroke. These events may or may not be related to the treatment at hand. </w:t>
      </w:r>
      <w:r w:rsidR="00875687">
        <w:rPr>
          <w:rFonts w:eastAsia="Times New Roman" w:cs="Arial"/>
          <w:color w:val="000000"/>
          <w:sz w:val="24"/>
          <w:szCs w:val="24"/>
          <w:lang w:bidi="he-IL"/>
        </w:rPr>
        <w:t xml:space="preserve">They are further described by </w:t>
      </w:r>
      <w:r w:rsidR="00875687" w:rsidRPr="00433C39">
        <w:rPr>
          <w:rFonts w:eastAsia="Times New Roman" w:cs="Arial"/>
          <w:color w:val="000000"/>
          <w:sz w:val="24"/>
          <w:szCs w:val="24"/>
          <w:lang w:bidi="he-IL"/>
        </w:rPr>
        <w:t>the</w:t>
      </w:r>
      <w:r w:rsidR="00875687">
        <w:rPr>
          <w:rFonts w:eastAsia="Times New Roman" w:cs="Arial"/>
          <w:color w:val="000000"/>
          <w:sz w:val="24"/>
          <w:szCs w:val="24"/>
          <w:lang w:bidi="he-IL"/>
        </w:rPr>
        <w:t>ir</w:t>
      </w:r>
      <w:r w:rsidR="00875687" w:rsidRPr="00433C39">
        <w:rPr>
          <w:rFonts w:eastAsia="Times New Roman" w:cs="Arial"/>
          <w:color w:val="000000"/>
          <w:sz w:val="24"/>
          <w:szCs w:val="24"/>
          <w:lang w:bidi="he-IL"/>
        </w:rPr>
        <w:t xml:space="preserve"> severity [</w:t>
      </w:r>
      <w:r w:rsidR="00875687" w:rsidRPr="00433C39">
        <w:rPr>
          <w:rFonts w:eastAsia="Times New Roman" w:cs="Arial"/>
          <w:b/>
          <w:bCs/>
          <w:color w:val="000000"/>
          <w:sz w:val="24"/>
          <w:szCs w:val="24"/>
          <w:lang w:bidi="he-IL"/>
        </w:rPr>
        <w:t>Severity</w:t>
      </w:r>
      <w:r w:rsidR="00875687" w:rsidRPr="00433C39">
        <w:rPr>
          <w:rFonts w:eastAsia="Times New Roman" w:cs="Arial"/>
          <w:color w:val="000000"/>
          <w:sz w:val="24"/>
          <w:szCs w:val="24"/>
          <w:lang w:bidi="he-IL"/>
        </w:rPr>
        <w:t xml:space="preserve">] and </w:t>
      </w:r>
      <w:r w:rsidR="00875687">
        <w:rPr>
          <w:rFonts w:eastAsia="Times New Roman" w:cs="Arial"/>
          <w:color w:val="000000"/>
          <w:sz w:val="24"/>
          <w:szCs w:val="24"/>
          <w:lang w:bidi="he-IL"/>
        </w:rPr>
        <w:t xml:space="preserve">their </w:t>
      </w:r>
      <w:r w:rsidR="00875687" w:rsidRPr="00433C39">
        <w:rPr>
          <w:rFonts w:eastAsia="Times New Roman" w:cs="Arial"/>
          <w:color w:val="000000"/>
          <w:sz w:val="24"/>
          <w:szCs w:val="24"/>
          <w:lang w:bidi="he-IL"/>
        </w:rPr>
        <w:t>outcome [</w:t>
      </w:r>
      <w:r w:rsidR="00875687" w:rsidRPr="00433C39">
        <w:rPr>
          <w:rFonts w:eastAsia="Times New Roman" w:cs="Arial"/>
          <w:b/>
          <w:bCs/>
          <w:color w:val="000000"/>
          <w:sz w:val="24"/>
          <w:szCs w:val="24"/>
          <w:lang w:bidi="he-IL"/>
        </w:rPr>
        <w:t>Outcome</w:t>
      </w:r>
      <w:r w:rsidR="00875687" w:rsidRPr="00433C39">
        <w:rPr>
          <w:rFonts w:eastAsia="Times New Roman" w:cs="Arial"/>
          <w:color w:val="000000"/>
          <w:sz w:val="24"/>
          <w:szCs w:val="24"/>
          <w:lang w:bidi="he-IL"/>
        </w:rPr>
        <w:t xml:space="preserve">] of the adverse </w:t>
      </w:r>
      <w:proofErr w:type="spellStart"/>
      <w:r w:rsidR="00875687" w:rsidRPr="00433C39">
        <w:rPr>
          <w:rFonts w:eastAsia="Times New Roman" w:cs="Arial"/>
          <w:color w:val="000000"/>
          <w:sz w:val="24"/>
          <w:szCs w:val="24"/>
          <w:lang w:bidi="he-IL"/>
        </w:rPr>
        <w:t>event</w:t>
      </w:r>
      <w:r w:rsidR="00875687">
        <w:rPr>
          <w:rFonts w:eastAsia="Times New Roman" w:cs="Arial"/>
          <w:color w:val="000000"/>
          <w:sz w:val="24"/>
          <w:szCs w:val="24"/>
          <w:lang w:bidi="he-IL"/>
        </w:rPr>
        <w:t>.</w:t>
      </w:r>
      <w:r w:rsidRPr="00433C39">
        <w:rPr>
          <w:rFonts w:eastAsia="Times New Roman" w:cs="Arial"/>
          <w:color w:val="000000"/>
          <w:sz w:val="24"/>
          <w:szCs w:val="24"/>
          <w:lang w:bidi="he-IL"/>
        </w:rPr>
        <w:t>Information</w:t>
      </w:r>
      <w:proofErr w:type="spellEnd"/>
      <w:r w:rsidRPr="00433C39">
        <w:rPr>
          <w:rFonts w:eastAsia="Times New Roman" w:cs="Arial"/>
          <w:color w:val="000000"/>
          <w:sz w:val="24"/>
          <w:szCs w:val="24"/>
          <w:lang w:bidi="he-IL"/>
        </w:rPr>
        <w:t xml:space="preserve"> about the events is </w:t>
      </w:r>
      <w:proofErr w:type="spellStart"/>
      <w:r w:rsidR="00875687">
        <w:rPr>
          <w:rFonts w:eastAsia="Times New Roman" w:cs="Arial"/>
          <w:color w:val="000000"/>
          <w:sz w:val="24"/>
          <w:szCs w:val="24"/>
          <w:lang w:bidi="he-IL"/>
        </w:rPr>
        <w:t>structured</w:t>
      </w:r>
      <w:r w:rsidRPr="00433C39">
        <w:rPr>
          <w:rFonts w:eastAsia="Times New Roman" w:cs="Arial"/>
          <w:color w:val="000000"/>
          <w:sz w:val="24"/>
          <w:szCs w:val="24"/>
          <w:lang w:bidi="he-IL"/>
        </w:rPr>
        <w:t>in</w:t>
      </w:r>
      <w:proofErr w:type="spellEnd"/>
      <w:r w:rsidRPr="00433C39">
        <w:rPr>
          <w:rFonts w:eastAsia="Times New Roman" w:cs="Arial"/>
          <w:color w:val="000000"/>
          <w:sz w:val="24"/>
          <w:szCs w:val="24"/>
          <w:lang w:bidi="he-IL"/>
        </w:rPr>
        <w:t xml:space="preserve"> </w:t>
      </w:r>
      <w:r w:rsidR="00875687">
        <w:rPr>
          <w:rFonts w:eastAsia="Times New Roman" w:cs="Arial"/>
          <w:color w:val="000000"/>
          <w:sz w:val="24"/>
          <w:szCs w:val="24"/>
          <w:lang w:bidi="he-IL"/>
        </w:rPr>
        <w:t xml:space="preserve">the form of </w:t>
      </w:r>
      <w:proofErr w:type="spellStart"/>
      <w:r w:rsidR="00875687">
        <w:rPr>
          <w:rFonts w:eastAsia="Times New Roman" w:cs="Arial"/>
          <w:color w:val="000000"/>
          <w:sz w:val="24"/>
          <w:szCs w:val="24"/>
          <w:lang w:bidi="he-IL"/>
        </w:rPr>
        <w:t>a</w:t>
      </w:r>
      <w:r w:rsidRPr="00433C39">
        <w:rPr>
          <w:rFonts w:eastAsia="Times New Roman" w:cs="Arial"/>
          <w:color w:val="000000"/>
          <w:sz w:val="24"/>
          <w:szCs w:val="24"/>
          <w:lang w:bidi="he-IL"/>
        </w:rPr>
        <w:t>hierarchical</w:t>
      </w:r>
      <w:proofErr w:type="spellEnd"/>
      <w:r w:rsidRPr="00433C39">
        <w:rPr>
          <w:rFonts w:eastAsia="Times New Roman" w:cs="Arial"/>
          <w:color w:val="000000"/>
          <w:sz w:val="24"/>
          <w:szCs w:val="24"/>
          <w:lang w:bidi="he-IL"/>
        </w:rPr>
        <w:t xml:space="preserve"> </w:t>
      </w:r>
      <w:r w:rsidR="00875687">
        <w:rPr>
          <w:rFonts w:eastAsia="Times New Roman" w:cs="Arial"/>
          <w:color w:val="000000"/>
          <w:sz w:val="24"/>
          <w:szCs w:val="24"/>
          <w:lang w:bidi="he-IL"/>
        </w:rPr>
        <w:t>representation</w:t>
      </w:r>
      <w:r w:rsidRPr="00433C39">
        <w:rPr>
          <w:rFonts w:eastAsia="Times New Roman" w:cs="Arial"/>
          <w:color w:val="000000"/>
          <w:sz w:val="24"/>
          <w:szCs w:val="24"/>
          <w:lang w:bidi="he-IL"/>
        </w:rPr>
        <w:t xml:space="preserve">, </w:t>
      </w:r>
      <w:r w:rsidR="00AA235E">
        <w:rPr>
          <w:rFonts w:eastAsia="Times New Roman" w:cs="Arial"/>
          <w:color w:val="000000"/>
          <w:sz w:val="24"/>
          <w:szCs w:val="24"/>
          <w:lang w:bidi="he-IL"/>
        </w:rPr>
        <w:t xml:space="preserve">where the levels in the hierarchy, listed from most specific to most generic, are named </w:t>
      </w:r>
      <w:proofErr w:type="spellStart"/>
      <w:r w:rsidR="00AA235E">
        <w:rPr>
          <w:rFonts w:eastAsia="Times New Roman" w:cs="Arial"/>
          <w:b/>
          <w:bCs/>
          <w:color w:val="000000"/>
          <w:sz w:val="24"/>
          <w:szCs w:val="24"/>
          <w:lang w:bidi="he-IL"/>
        </w:rPr>
        <w:t>L</w:t>
      </w:r>
      <w:r w:rsidR="00AA235E" w:rsidRPr="000A77BF">
        <w:rPr>
          <w:rFonts w:eastAsia="Times New Roman" w:cs="Arial"/>
          <w:b/>
          <w:bCs/>
          <w:color w:val="000000"/>
          <w:sz w:val="24"/>
          <w:szCs w:val="24"/>
          <w:lang w:bidi="he-IL"/>
        </w:rPr>
        <w:t>owe</w:t>
      </w:r>
      <w:r w:rsidR="00AA235E">
        <w:rPr>
          <w:rFonts w:eastAsia="Times New Roman" w:cs="Arial"/>
          <w:b/>
          <w:bCs/>
          <w:color w:val="000000"/>
          <w:sz w:val="24"/>
          <w:szCs w:val="24"/>
          <w:lang w:bidi="he-IL"/>
        </w:rPr>
        <w:t>st</w:t>
      </w:r>
      <w:r w:rsidR="00AA235E" w:rsidRPr="000A77BF">
        <w:rPr>
          <w:rFonts w:eastAsia="Times New Roman" w:cs="Arial"/>
          <w:b/>
          <w:bCs/>
          <w:color w:val="000000"/>
          <w:sz w:val="24"/>
          <w:szCs w:val="24"/>
          <w:lang w:bidi="he-IL"/>
        </w:rPr>
        <w:t>_Level_Term</w:t>
      </w:r>
      <w:proofErr w:type="spellEnd"/>
      <w:r w:rsidR="00505334" w:rsidRPr="00505334">
        <w:rPr>
          <w:rFonts w:eastAsia="Times New Roman" w:cs="Arial"/>
          <w:bCs/>
          <w:color w:val="000000"/>
          <w:sz w:val="24"/>
          <w:szCs w:val="24"/>
          <w:lang w:bidi="he-IL"/>
        </w:rPr>
        <w:t xml:space="preserve">, </w:t>
      </w:r>
      <w:proofErr w:type="spellStart"/>
      <w:r w:rsidR="00AA235E" w:rsidRPr="003F20D3">
        <w:rPr>
          <w:rFonts w:eastAsia="Times New Roman" w:cs="Arial"/>
          <w:b/>
          <w:bCs/>
          <w:color w:val="000000"/>
          <w:sz w:val="24"/>
          <w:szCs w:val="24"/>
          <w:lang w:bidi="he-IL"/>
        </w:rPr>
        <w:t>Preferred_Term</w:t>
      </w:r>
      <w:proofErr w:type="spellEnd"/>
      <w:r w:rsidR="00505334" w:rsidRPr="00505334">
        <w:rPr>
          <w:rFonts w:eastAsia="Times New Roman" w:cs="Arial"/>
          <w:bCs/>
          <w:color w:val="000000"/>
          <w:sz w:val="24"/>
          <w:szCs w:val="24"/>
          <w:lang w:bidi="he-IL"/>
        </w:rPr>
        <w:t xml:space="preserve">, </w:t>
      </w:r>
      <w:proofErr w:type="spellStart"/>
      <w:r w:rsidR="00AA235E" w:rsidRPr="003F20D3">
        <w:rPr>
          <w:rFonts w:eastAsia="Times New Roman" w:cs="Arial"/>
          <w:b/>
          <w:bCs/>
          <w:color w:val="000000"/>
          <w:sz w:val="24"/>
          <w:szCs w:val="24"/>
          <w:lang w:bidi="he-IL"/>
        </w:rPr>
        <w:t>High_level_term</w:t>
      </w:r>
      <w:proofErr w:type="spellEnd"/>
      <w:r w:rsidR="00505334" w:rsidRPr="00505334">
        <w:rPr>
          <w:rFonts w:eastAsia="Times New Roman" w:cs="Arial"/>
          <w:bCs/>
          <w:color w:val="000000"/>
          <w:sz w:val="24"/>
          <w:szCs w:val="24"/>
          <w:lang w:bidi="he-IL"/>
        </w:rPr>
        <w:t xml:space="preserve">, </w:t>
      </w:r>
      <w:proofErr w:type="spellStart"/>
      <w:r w:rsidR="00505334" w:rsidRPr="00505334">
        <w:rPr>
          <w:rFonts w:eastAsia="Times New Roman" w:cs="Arial"/>
          <w:bCs/>
          <w:color w:val="000000"/>
          <w:sz w:val="24"/>
          <w:szCs w:val="24"/>
          <w:lang w:bidi="he-IL"/>
        </w:rPr>
        <w:t>and</w:t>
      </w:r>
      <w:r w:rsidR="00AA235E" w:rsidRPr="00433C39">
        <w:rPr>
          <w:rFonts w:ascii="Calibri" w:eastAsia="Times New Roman" w:hAnsi="Calibri" w:cs="Times New Roman"/>
          <w:b/>
          <w:bCs/>
          <w:color w:val="000000"/>
          <w:sz w:val="24"/>
          <w:szCs w:val="24"/>
          <w:lang w:bidi="he-IL"/>
        </w:rPr>
        <w:t>High_Level_Group_Term</w:t>
      </w:r>
      <w:proofErr w:type="spellEnd"/>
      <w:r w:rsidR="00875687">
        <w:rPr>
          <w:rFonts w:ascii="Calibri" w:eastAsia="Times New Roman" w:hAnsi="Calibri" w:cs="Times New Roman"/>
          <w:bCs/>
          <w:color w:val="000000"/>
          <w:sz w:val="24"/>
          <w:szCs w:val="24"/>
          <w:lang w:bidi="he-IL"/>
        </w:rPr>
        <w:t xml:space="preserve">. In the representation of adverse events, we use the </w:t>
      </w:r>
      <w:proofErr w:type="spellStart"/>
      <w:r w:rsidR="00505334" w:rsidRPr="00505334">
        <w:rPr>
          <w:rFonts w:ascii="Calibri" w:eastAsia="Times New Roman" w:hAnsi="Calibri" w:cs="Times New Roman"/>
          <w:bCs/>
          <w:color w:val="000000"/>
          <w:sz w:val="24"/>
          <w:szCs w:val="24"/>
          <w:lang w:bidi="he-IL"/>
        </w:rPr>
        <w:t>High_Level_Group_Term</w:t>
      </w:r>
      <w:proofErr w:type="spellEnd"/>
      <w:r w:rsidR="00E874DD">
        <w:rPr>
          <w:rFonts w:ascii="Calibri" w:eastAsia="Times New Roman" w:hAnsi="Calibri" w:cs="Times New Roman"/>
          <w:bCs/>
          <w:color w:val="000000"/>
          <w:sz w:val="24"/>
          <w:szCs w:val="24"/>
          <w:lang w:bidi="he-IL"/>
        </w:rPr>
        <w:t xml:space="preserve"> </w:t>
      </w:r>
      <w:r w:rsidR="00875687">
        <w:rPr>
          <w:rFonts w:ascii="Calibri" w:eastAsia="Times New Roman" w:hAnsi="Calibri" w:cs="Times New Roman"/>
          <w:bCs/>
          <w:color w:val="000000"/>
          <w:sz w:val="24"/>
          <w:szCs w:val="24"/>
          <w:lang w:bidi="he-IL"/>
        </w:rPr>
        <w:t xml:space="preserve">as feature name, i.e. this represents the level of granularity by which information on adverse events can be queried. Additionally, </w:t>
      </w:r>
      <w:r w:rsidR="00875687">
        <w:rPr>
          <w:rFonts w:eastAsia="Times New Roman" w:cs="Arial"/>
          <w:color w:val="000000"/>
          <w:sz w:val="24"/>
          <w:szCs w:val="24"/>
          <w:lang w:bidi="he-IL"/>
        </w:rPr>
        <w:t>the adverse event’s</w:t>
      </w:r>
      <w:r w:rsidR="00875687" w:rsidRPr="00433C39">
        <w:rPr>
          <w:rFonts w:eastAsia="Times New Roman" w:cs="Arial"/>
          <w:color w:val="000000"/>
          <w:sz w:val="24"/>
          <w:szCs w:val="24"/>
          <w:lang w:bidi="he-IL"/>
        </w:rPr>
        <w:t xml:space="preserve"> start time [</w:t>
      </w:r>
      <w:proofErr w:type="spellStart"/>
      <w:r w:rsidR="00875687" w:rsidRPr="00433C39">
        <w:rPr>
          <w:rFonts w:ascii="Calibri" w:eastAsia="Times New Roman" w:hAnsi="Calibri" w:cs="Times New Roman"/>
          <w:b/>
          <w:bCs/>
          <w:color w:val="000000"/>
          <w:sz w:val="24"/>
          <w:szCs w:val="24"/>
          <w:lang w:bidi="he-IL"/>
        </w:rPr>
        <w:t>Start_Date_Delta</w:t>
      </w:r>
      <w:proofErr w:type="spellEnd"/>
      <w:r w:rsidR="00875687" w:rsidRPr="00433C39">
        <w:rPr>
          <w:rFonts w:ascii="Calibri" w:eastAsia="Times New Roman" w:hAnsi="Calibri" w:cs="Times New Roman"/>
          <w:color w:val="000000"/>
          <w:sz w:val="24"/>
          <w:szCs w:val="24"/>
          <w:lang w:bidi="he-IL"/>
        </w:rPr>
        <w:t>] and end time [</w:t>
      </w:r>
      <w:proofErr w:type="spellStart"/>
      <w:r w:rsidR="00875687" w:rsidRPr="00433C39">
        <w:rPr>
          <w:rFonts w:ascii="Calibri" w:eastAsia="Times New Roman" w:hAnsi="Calibri" w:cs="Times New Roman"/>
          <w:b/>
          <w:bCs/>
          <w:color w:val="000000"/>
          <w:sz w:val="24"/>
          <w:szCs w:val="24"/>
          <w:lang w:bidi="he-IL"/>
        </w:rPr>
        <w:t>End_Date_Delta</w:t>
      </w:r>
      <w:proofErr w:type="spellEnd"/>
      <w:r w:rsidR="00875687" w:rsidRPr="00433C39">
        <w:rPr>
          <w:rFonts w:ascii="Calibri" w:eastAsia="Times New Roman" w:hAnsi="Calibri" w:cs="Times New Roman"/>
          <w:color w:val="000000"/>
          <w:sz w:val="24"/>
          <w:szCs w:val="24"/>
          <w:lang w:bidi="he-IL"/>
        </w:rPr>
        <w:t>]</w:t>
      </w:r>
      <w:r w:rsidR="00875687">
        <w:rPr>
          <w:rFonts w:ascii="Calibri" w:eastAsia="Times New Roman" w:hAnsi="Calibri" w:cs="Times New Roman"/>
          <w:color w:val="000000"/>
          <w:sz w:val="24"/>
          <w:szCs w:val="24"/>
          <w:lang w:bidi="he-IL"/>
        </w:rPr>
        <w:t xml:space="preserve"> is given</w:t>
      </w:r>
      <w:r w:rsidR="00875687" w:rsidRPr="00433C39">
        <w:rPr>
          <w:rFonts w:eastAsia="Times New Roman" w:cs="Arial"/>
          <w:color w:val="000000"/>
          <w:sz w:val="24"/>
          <w:szCs w:val="24"/>
          <w:lang w:bidi="he-IL"/>
        </w:rPr>
        <w:t>.</w:t>
      </w:r>
    </w:p>
    <w:p w14:paraId="2CF57A36" w14:textId="77777777" w:rsidR="00FB5B84" w:rsidRDefault="00FB5B84" w:rsidP="00433C39">
      <w:pPr>
        <w:shd w:val="clear" w:color="auto" w:fill="FFFFFF"/>
        <w:spacing w:before="100" w:beforeAutospacing="1" w:after="100" w:afterAutospacing="1" w:line="276" w:lineRule="auto"/>
        <w:jc w:val="both"/>
        <w:rPr>
          <w:rFonts w:ascii="Calibri" w:eastAsia="Times New Roman" w:hAnsi="Calibri" w:cs="Times New Roman"/>
          <w:color w:val="000000"/>
          <w:lang w:bidi="he-IL"/>
        </w:rPr>
      </w:pPr>
    </w:p>
    <w:p w14:paraId="605E4481" w14:textId="77777777" w:rsidR="00D26288" w:rsidRPr="00875687" w:rsidRDefault="00D26288" w:rsidP="00D26288">
      <w:pPr>
        <w:shd w:val="clear" w:color="auto" w:fill="FFFFFF"/>
        <w:spacing w:before="100" w:beforeAutospacing="1" w:after="100" w:afterAutospacing="1" w:line="276" w:lineRule="auto"/>
        <w:jc w:val="both"/>
        <w:rPr>
          <w:rFonts w:eastAsia="Times New Roman" w:cs="Arial"/>
          <w:b/>
          <w:bCs/>
          <w:color w:val="000000"/>
          <w:sz w:val="24"/>
          <w:szCs w:val="24"/>
          <w:lang w:bidi="he-IL"/>
        </w:rPr>
      </w:pPr>
      <w:r w:rsidRPr="00875687">
        <w:rPr>
          <w:rFonts w:eastAsia="Times New Roman" w:cs="Arial"/>
          <w:b/>
          <w:bCs/>
          <w:color w:val="000000"/>
          <w:sz w:val="24"/>
          <w:szCs w:val="24"/>
          <w:lang w:bidi="he-IL"/>
        </w:rPr>
        <w:t xml:space="preserve">Note that while the general data format for </w:t>
      </w:r>
      <w:r w:rsidR="00AA235E" w:rsidRPr="00875687">
        <w:rPr>
          <w:rFonts w:eastAsia="Times New Roman" w:cs="Arial"/>
          <w:b/>
          <w:bCs/>
          <w:color w:val="000000"/>
          <w:sz w:val="24"/>
          <w:szCs w:val="24"/>
          <w:lang w:bidi="he-IL"/>
        </w:rPr>
        <w:t>adverse events</w:t>
      </w:r>
      <w:r w:rsidRPr="00875687">
        <w:rPr>
          <w:rFonts w:eastAsia="Times New Roman" w:cs="Arial"/>
          <w:b/>
          <w:bCs/>
          <w:color w:val="000000"/>
          <w:sz w:val="24"/>
          <w:szCs w:val="24"/>
          <w:lang w:bidi="he-IL"/>
        </w:rPr>
        <w:t xml:space="preserve"> is the same as the rest of the data, the feature</w:t>
      </w:r>
      <w:r w:rsidR="00505334">
        <w:rPr>
          <w:rFonts w:eastAsia="Times New Roman" w:cs="Arial"/>
          <w:b/>
          <w:bCs/>
          <w:color w:val="000000"/>
          <w:sz w:val="24"/>
          <w:szCs w:val="24"/>
          <w:lang w:bidi="he-IL"/>
        </w:rPr>
        <w:t xml:space="preserve"> value and delta columns are more complex. The feature value represents five pieces of information, namely </w:t>
      </w:r>
      <w:proofErr w:type="spellStart"/>
      <w:r w:rsidR="00505334" w:rsidRPr="00505334">
        <w:rPr>
          <w:rFonts w:ascii="Calibri" w:eastAsia="Times New Roman" w:hAnsi="Calibri" w:cs="Times New Roman"/>
          <w:b/>
          <w:bCs/>
          <w:color w:val="000000"/>
          <w:sz w:val="24"/>
          <w:szCs w:val="24"/>
          <w:lang w:bidi="he-IL"/>
        </w:rPr>
        <w:t>Lowest_level_term</w:t>
      </w:r>
      <w:proofErr w:type="spellEnd"/>
      <w:r w:rsidR="00505334" w:rsidRPr="00505334">
        <w:rPr>
          <w:rFonts w:ascii="Calibri" w:eastAsia="Times New Roman" w:hAnsi="Calibri" w:cs="Times New Roman"/>
          <w:b/>
          <w:bCs/>
          <w:color w:val="000000"/>
          <w:sz w:val="24"/>
          <w:szCs w:val="24"/>
          <w:lang w:bidi="he-IL"/>
        </w:rPr>
        <w:t xml:space="preserve">, </w:t>
      </w:r>
      <w:proofErr w:type="spellStart"/>
      <w:r w:rsidR="00875687">
        <w:rPr>
          <w:rFonts w:ascii="Calibri" w:eastAsia="Times New Roman" w:hAnsi="Calibri" w:cs="Times New Roman"/>
          <w:b/>
          <w:bCs/>
          <w:color w:val="000000"/>
          <w:sz w:val="24"/>
          <w:szCs w:val="24"/>
          <w:lang w:bidi="he-IL"/>
        </w:rPr>
        <w:t>P</w:t>
      </w:r>
      <w:r w:rsidR="00505334" w:rsidRPr="00505334">
        <w:rPr>
          <w:rFonts w:ascii="Calibri" w:eastAsia="Times New Roman" w:hAnsi="Calibri" w:cs="Times New Roman"/>
          <w:b/>
          <w:bCs/>
          <w:color w:val="000000"/>
          <w:sz w:val="24"/>
          <w:szCs w:val="24"/>
          <w:lang w:bidi="he-IL"/>
        </w:rPr>
        <w:t>referred_term</w:t>
      </w:r>
      <w:proofErr w:type="spellEnd"/>
      <w:r w:rsidR="00505334" w:rsidRPr="00505334">
        <w:rPr>
          <w:rFonts w:ascii="Calibri" w:eastAsia="Times New Roman" w:hAnsi="Calibri" w:cs="Times New Roman"/>
          <w:b/>
          <w:bCs/>
          <w:color w:val="000000"/>
          <w:sz w:val="24"/>
          <w:szCs w:val="24"/>
          <w:lang w:bidi="he-IL"/>
        </w:rPr>
        <w:t xml:space="preserve">, </w:t>
      </w:r>
      <w:proofErr w:type="spellStart"/>
      <w:r w:rsidR="00505334" w:rsidRPr="00505334">
        <w:rPr>
          <w:rFonts w:ascii="Calibri" w:eastAsia="Times New Roman" w:hAnsi="Calibri" w:cs="Times New Roman"/>
          <w:b/>
          <w:bCs/>
          <w:color w:val="000000"/>
          <w:sz w:val="24"/>
          <w:szCs w:val="24"/>
          <w:lang w:bidi="he-IL"/>
        </w:rPr>
        <w:t>High_level_term</w:t>
      </w:r>
      <w:proofErr w:type="spellEnd"/>
      <w:r w:rsidR="00505334" w:rsidRPr="00505334">
        <w:rPr>
          <w:rFonts w:ascii="Calibri" w:eastAsia="Times New Roman" w:hAnsi="Calibri" w:cs="Times New Roman"/>
          <w:b/>
          <w:bCs/>
          <w:color w:val="000000"/>
          <w:sz w:val="24"/>
          <w:szCs w:val="24"/>
          <w:lang w:bidi="he-IL"/>
        </w:rPr>
        <w:t>, Severity and Outcome</w:t>
      </w:r>
      <w:r w:rsidRPr="00875687">
        <w:rPr>
          <w:rFonts w:eastAsia="Times New Roman" w:cs="Arial"/>
          <w:b/>
          <w:bCs/>
          <w:color w:val="000000"/>
          <w:sz w:val="24"/>
          <w:szCs w:val="24"/>
          <w:lang w:bidi="he-IL"/>
        </w:rPr>
        <w:t>. The delta column represents start delta and stop delta</w:t>
      </w:r>
      <w:r w:rsidR="00875687">
        <w:rPr>
          <w:rFonts w:eastAsia="Times New Roman" w:cs="Arial"/>
          <w:b/>
          <w:bCs/>
          <w:color w:val="000000"/>
          <w:sz w:val="24"/>
          <w:szCs w:val="24"/>
          <w:lang w:bidi="he-IL"/>
        </w:rPr>
        <w:t>. Unit is left blank as it is not applicable for adverse events</w:t>
      </w:r>
      <w:r w:rsidRPr="00875687">
        <w:rPr>
          <w:rFonts w:eastAsia="Times New Roman" w:cs="Arial"/>
          <w:b/>
          <w:bCs/>
          <w:color w:val="000000"/>
          <w:sz w:val="24"/>
          <w:szCs w:val="24"/>
          <w:lang w:bidi="he-IL"/>
        </w:rPr>
        <w:t>:</w:t>
      </w:r>
    </w:p>
    <w:p w14:paraId="1B76EF5E" w14:textId="77777777" w:rsidR="000A77BF" w:rsidRPr="00FB5B84" w:rsidRDefault="000A77BF" w:rsidP="00E874DD">
      <w:pPr>
        <w:shd w:val="clear" w:color="auto" w:fill="FFFFFF"/>
        <w:spacing w:before="100" w:beforeAutospacing="1" w:after="100" w:afterAutospacing="1" w:line="276" w:lineRule="auto"/>
        <w:jc w:val="both"/>
        <w:rPr>
          <w:rFonts w:ascii="Calibri" w:eastAsia="Times New Roman" w:hAnsi="Calibri" w:cs="Times New Roman"/>
          <w:b/>
          <w:bCs/>
          <w:color w:val="000000"/>
          <w:lang w:bidi="he-IL"/>
        </w:rPr>
      </w:pPr>
      <w:proofErr w:type="spellStart"/>
      <w:r w:rsidRPr="00FB5B84">
        <w:rPr>
          <w:rFonts w:eastAsia="Times New Roman" w:cs="Arial"/>
          <w:b/>
          <w:bCs/>
          <w:color w:val="000000"/>
          <w:sz w:val="24"/>
          <w:szCs w:val="24"/>
          <w:lang w:bidi="he-IL"/>
        </w:rPr>
        <w:t>PatientID|</w:t>
      </w:r>
      <w:r w:rsidR="003F20D3" w:rsidRPr="000A77BF">
        <w:rPr>
          <w:rFonts w:ascii="Calibri" w:eastAsia="Times New Roman" w:hAnsi="Calibri" w:cs="Times New Roman"/>
          <w:b/>
          <w:bCs/>
          <w:color w:val="000000"/>
          <w:lang w:bidi="he-IL"/>
        </w:rPr>
        <w:t>Adverse</w:t>
      </w:r>
      <w:proofErr w:type="spellEnd"/>
      <w:r w:rsidR="00D26288">
        <w:rPr>
          <w:rFonts w:ascii="Calibri" w:eastAsia="Times New Roman" w:hAnsi="Calibri" w:cs="Times New Roman"/>
          <w:b/>
          <w:bCs/>
          <w:color w:val="000000"/>
          <w:lang w:bidi="he-IL"/>
        </w:rPr>
        <w:t> </w:t>
      </w:r>
      <w:proofErr w:type="spellStart"/>
      <w:r w:rsidR="003F20D3" w:rsidRPr="000A77BF">
        <w:rPr>
          <w:rFonts w:ascii="Calibri" w:eastAsia="Times New Roman" w:hAnsi="Calibri" w:cs="Times New Roman"/>
          <w:b/>
          <w:bCs/>
          <w:color w:val="000000"/>
          <w:lang w:bidi="he-IL"/>
        </w:rPr>
        <w:t>Event</w:t>
      </w:r>
      <w:r w:rsidRPr="00FB5B84">
        <w:rPr>
          <w:rFonts w:ascii="Calibri" w:eastAsia="Times New Roman" w:hAnsi="Calibri" w:cs="Times New Roman"/>
          <w:b/>
          <w:bCs/>
          <w:color w:val="000000"/>
          <w:lang w:bidi="he-IL"/>
        </w:rPr>
        <w:t>|</w:t>
      </w:r>
      <w:r w:rsidR="003F20D3" w:rsidRPr="00FB5B84">
        <w:rPr>
          <w:rFonts w:eastAsia="Times New Roman" w:cs="Arial"/>
          <w:b/>
          <w:bCs/>
          <w:color w:val="000000"/>
          <w:sz w:val="24"/>
          <w:szCs w:val="24"/>
          <w:lang w:bidi="he-IL"/>
        </w:rPr>
        <w:t>High_level_</w:t>
      </w:r>
      <w:r w:rsidR="00E874DD">
        <w:rPr>
          <w:rFonts w:eastAsia="Times New Roman" w:cs="Arial"/>
          <w:b/>
          <w:bCs/>
          <w:color w:val="000000"/>
          <w:sz w:val="24"/>
          <w:szCs w:val="24"/>
          <w:lang w:bidi="he-IL"/>
        </w:rPr>
        <w:t>G</w:t>
      </w:r>
      <w:r w:rsidR="00AA235E">
        <w:rPr>
          <w:rFonts w:eastAsia="Times New Roman" w:cs="Arial"/>
          <w:b/>
          <w:bCs/>
          <w:color w:val="000000"/>
          <w:sz w:val="24"/>
          <w:szCs w:val="24"/>
          <w:lang w:bidi="he-IL"/>
        </w:rPr>
        <w:t>roup_</w:t>
      </w:r>
      <w:r w:rsidR="003F20D3" w:rsidRPr="00FB5B84">
        <w:rPr>
          <w:rFonts w:eastAsia="Times New Roman" w:cs="Arial"/>
          <w:b/>
          <w:bCs/>
          <w:color w:val="000000"/>
          <w:sz w:val="24"/>
          <w:szCs w:val="24"/>
          <w:lang w:bidi="he-IL"/>
        </w:rPr>
        <w:t>term</w:t>
      </w:r>
      <w:r w:rsidRPr="00FB5B84">
        <w:rPr>
          <w:rFonts w:ascii="Calibri" w:eastAsia="Times New Roman" w:hAnsi="Calibri" w:cs="Times New Roman"/>
          <w:b/>
          <w:bCs/>
          <w:color w:val="000000"/>
          <w:lang w:bidi="he-IL"/>
        </w:rPr>
        <w:t>|</w:t>
      </w:r>
      <w:r w:rsidR="00FB5B84" w:rsidRPr="00FB5B84">
        <w:rPr>
          <w:rFonts w:ascii="Calibri" w:eastAsia="Times New Roman" w:hAnsi="Calibri" w:cs="Times New Roman"/>
          <w:b/>
          <w:bCs/>
          <w:color w:val="000000"/>
          <w:lang w:bidi="he-IL"/>
        </w:rPr>
        <w:t>Lowest_level_term</w:t>
      </w:r>
      <w:proofErr w:type="spellEnd"/>
      <w:r w:rsidR="00D26288">
        <w:rPr>
          <w:rFonts w:ascii="Calibri" w:eastAsia="Times New Roman" w:hAnsi="Calibri" w:cs="Times New Roman"/>
          <w:b/>
          <w:bCs/>
          <w:color w:val="000000"/>
          <w:lang w:bidi="he-IL"/>
        </w:rPr>
        <w:t>;</w:t>
      </w:r>
      <w:r w:rsidR="00E874DD">
        <w:rPr>
          <w:rFonts w:ascii="Calibri" w:eastAsia="Times New Roman" w:hAnsi="Calibri" w:cs="Times New Roman"/>
          <w:b/>
          <w:bCs/>
          <w:color w:val="000000"/>
          <w:lang w:bidi="he-IL"/>
        </w:rPr>
        <w:t xml:space="preserve"> </w:t>
      </w:r>
      <w:proofErr w:type="spellStart"/>
      <w:r w:rsidR="00E874DD">
        <w:rPr>
          <w:rFonts w:ascii="Calibri" w:eastAsia="Times New Roman" w:hAnsi="Calibri" w:cs="Times New Roman"/>
          <w:b/>
          <w:bCs/>
          <w:color w:val="000000"/>
          <w:lang w:bidi="he-IL"/>
        </w:rPr>
        <w:t>P</w:t>
      </w:r>
      <w:r w:rsidR="00FB5B84" w:rsidRPr="00FB5B84">
        <w:rPr>
          <w:rFonts w:ascii="Calibri" w:eastAsia="Times New Roman" w:hAnsi="Calibri" w:cs="Times New Roman"/>
          <w:b/>
          <w:bCs/>
          <w:color w:val="000000"/>
          <w:lang w:bidi="he-IL"/>
        </w:rPr>
        <w:t>referred_</w:t>
      </w:r>
      <w:r w:rsidR="00E874DD">
        <w:rPr>
          <w:rFonts w:ascii="Calibri" w:eastAsia="Times New Roman" w:hAnsi="Calibri" w:cs="Times New Roman"/>
          <w:b/>
          <w:bCs/>
          <w:color w:val="000000"/>
          <w:lang w:bidi="he-IL"/>
        </w:rPr>
        <w:t>T</w:t>
      </w:r>
      <w:r w:rsidR="00FB5B84" w:rsidRPr="00FB5B84">
        <w:rPr>
          <w:rFonts w:ascii="Calibri" w:eastAsia="Times New Roman" w:hAnsi="Calibri" w:cs="Times New Roman"/>
          <w:b/>
          <w:bCs/>
          <w:color w:val="000000"/>
          <w:lang w:bidi="he-IL"/>
        </w:rPr>
        <w:t>erm</w:t>
      </w:r>
      <w:proofErr w:type="gramStart"/>
      <w:r w:rsidR="00AA235E">
        <w:rPr>
          <w:rFonts w:ascii="Calibri" w:eastAsia="Times New Roman" w:hAnsi="Calibri" w:cs="Times New Roman"/>
          <w:b/>
          <w:bCs/>
          <w:color w:val="000000"/>
          <w:lang w:bidi="he-IL"/>
        </w:rPr>
        <w:t>;High</w:t>
      </w:r>
      <w:proofErr w:type="gramEnd"/>
      <w:r w:rsidR="00AA235E">
        <w:rPr>
          <w:rFonts w:ascii="Calibri" w:eastAsia="Times New Roman" w:hAnsi="Calibri" w:cs="Times New Roman"/>
          <w:b/>
          <w:bCs/>
          <w:color w:val="000000"/>
          <w:lang w:bidi="he-IL"/>
        </w:rPr>
        <w:t>_level_term</w:t>
      </w:r>
      <w:r w:rsidR="00D26288">
        <w:rPr>
          <w:rFonts w:ascii="Calibri" w:eastAsia="Times New Roman" w:hAnsi="Calibri" w:cs="Times New Roman"/>
          <w:b/>
          <w:bCs/>
          <w:color w:val="000000"/>
          <w:lang w:bidi="he-IL"/>
        </w:rPr>
        <w:t>;</w:t>
      </w:r>
      <w:r w:rsidR="00FB5B84" w:rsidRPr="00FB5B84">
        <w:rPr>
          <w:rFonts w:ascii="Calibri" w:eastAsia="Times New Roman" w:hAnsi="Calibri" w:cs="Times New Roman"/>
          <w:b/>
          <w:bCs/>
          <w:color w:val="000000"/>
          <w:lang w:bidi="he-IL"/>
        </w:rPr>
        <w:t>Severity</w:t>
      </w:r>
      <w:r w:rsidR="00875687">
        <w:rPr>
          <w:rFonts w:ascii="Calibri" w:eastAsia="Times New Roman" w:hAnsi="Calibri" w:cs="Times New Roman"/>
          <w:b/>
          <w:bCs/>
          <w:color w:val="000000"/>
          <w:lang w:bidi="he-IL"/>
        </w:rPr>
        <w:t>;</w:t>
      </w:r>
      <w:r w:rsidR="00875687" w:rsidRPr="00FB5B84">
        <w:rPr>
          <w:rFonts w:ascii="Calibri" w:eastAsia="Times New Roman" w:hAnsi="Calibri" w:cs="Times New Roman"/>
          <w:b/>
          <w:bCs/>
          <w:color w:val="000000"/>
          <w:lang w:bidi="he-IL"/>
        </w:rPr>
        <w:t>Outcome</w:t>
      </w:r>
      <w:proofErr w:type="spellEnd"/>
      <w:r w:rsidR="00E874DD">
        <w:rPr>
          <w:rFonts w:ascii="Calibri" w:eastAsia="Times New Roman" w:hAnsi="Calibri" w:cs="Times New Roman"/>
          <w:b/>
          <w:bCs/>
          <w:color w:val="000000"/>
          <w:lang w:bidi="he-IL"/>
        </w:rPr>
        <w:t xml:space="preserve"> </w:t>
      </w:r>
      <w:r w:rsidR="00FB5B84" w:rsidRPr="00FB5B84">
        <w:rPr>
          <w:rFonts w:ascii="Calibri" w:eastAsia="Times New Roman" w:hAnsi="Calibri" w:cs="Times New Roman"/>
          <w:b/>
          <w:bCs/>
          <w:color w:val="000000"/>
          <w:lang w:bidi="he-IL"/>
        </w:rPr>
        <w:t>|</w:t>
      </w:r>
      <w:proofErr w:type="spellStart"/>
      <w:r w:rsidR="00FB5B84" w:rsidRPr="00FB5B84">
        <w:rPr>
          <w:rFonts w:ascii="Calibri" w:eastAsia="Times New Roman" w:hAnsi="Calibri" w:cs="Times New Roman"/>
          <w:b/>
          <w:bCs/>
          <w:color w:val="000000"/>
          <w:lang w:bidi="he-IL"/>
        </w:rPr>
        <w:t>Unit</w:t>
      </w:r>
      <w:r w:rsidRPr="00FB5B84">
        <w:rPr>
          <w:rFonts w:ascii="Calibri" w:eastAsia="Times New Roman" w:hAnsi="Calibri" w:cs="Times New Roman"/>
          <w:b/>
          <w:bCs/>
          <w:color w:val="000000"/>
          <w:lang w:bidi="he-IL"/>
        </w:rPr>
        <w:t>|Sta</w:t>
      </w:r>
      <w:r w:rsidR="00D26288">
        <w:rPr>
          <w:rFonts w:ascii="Calibri" w:eastAsia="Times New Roman" w:hAnsi="Calibri" w:cs="Times New Roman"/>
          <w:b/>
          <w:bCs/>
          <w:color w:val="000000"/>
          <w:lang w:bidi="he-IL"/>
        </w:rPr>
        <w:t>r</w:t>
      </w:r>
      <w:r w:rsidRPr="00FB5B84">
        <w:rPr>
          <w:rFonts w:ascii="Calibri" w:eastAsia="Times New Roman" w:hAnsi="Calibri" w:cs="Times New Roman"/>
          <w:b/>
          <w:bCs/>
          <w:color w:val="000000"/>
          <w:lang w:bidi="he-IL"/>
        </w:rPr>
        <w:t>t</w:t>
      </w:r>
      <w:proofErr w:type="spellEnd"/>
      <w:r w:rsidRPr="00FB5B84">
        <w:rPr>
          <w:rFonts w:ascii="Calibri" w:eastAsia="Times New Roman" w:hAnsi="Calibri" w:cs="Times New Roman"/>
          <w:b/>
          <w:bCs/>
          <w:color w:val="000000"/>
          <w:lang w:bidi="he-IL"/>
        </w:rPr>
        <w:t xml:space="preserve"> </w:t>
      </w:r>
      <w:proofErr w:type="spellStart"/>
      <w:r w:rsidRPr="00FB5B84">
        <w:rPr>
          <w:rFonts w:ascii="Calibri" w:eastAsia="Times New Roman" w:hAnsi="Calibri" w:cs="Times New Roman"/>
          <w:b/>
          <w:bCs/>
          <w:color w:val="000000"/>
          <w:lang w:bidi="he-IL"/>
        </w:rPr>
        <w:t>Delta</w:t>
      </w:r>
      <w:r w:rsidR="00D26288">
        <w:rPr>
          <w:rFonts w:ascii="Calibri" w:eastAsia="Times New Roman" w:hAnsi="Calibri" w:cs="Times New Roman"/>
          <w:b/>
          <w:bCs/>
          <w:color w:val="000000"/>
          <w:lang w:bidi="he-IL"/>
        </w:rPr>
        <w:t>;</w:t>
      </w:r>
      <w:r w:rsidRPr="00FB5B84">
        <w:rPr>
          <w:rFonts w:ascii="Calibri" w:eastAsia="Times New Roman" w:hAnsi="Calibri" w:cs="Times New Roman"/>
          <w:b/>
          <w:bCs/>
          <w:color w:val="000000"/>
          <w:lang w:bidi="he-IL"/>
        </w:rPr>
        <w:t>Stop</w:t>
      </w:r>
      <w:proofErr w:type="spellEnd"/>
      <w:r w:rsidRPr="00FB5B84">
        <w:rPr>
          <w:rFonts w:ascii="Calibri" w:eastAsia="Times New Roman" w:hAnsi="Calibri" w:cs="Times New Roman"/>
          <w:b/>
          <w:bCs/>
          <w:color w:val="000000"/>
          <w:lang w:bidi="he-IL"/>
        </w:rPr>
        <w:t xml:space="preserve"> Delta</w:t>
      </w:r>
    </w:p>
    <w:p w14:paraId="3CC9AF35" w14:textId="77777777" w:rsidR="00FB5B84" w:rsidRDefault="00FB5B84" w:rsidP="002D16E8">
      <w:pPr>
        <w:shd w:val="clear" w:color="auto" w:fill="FFFFFF"/>
        <w:spacing w:before="100" w:beforeAutospacing="1" w:after="100" w:afterAutospacing="1" w:line="276" w:lineRule="auto"/>
        <w:jc w:val="both"/>
        <w:rPr>
          <w:rFonts w:eastAsia="Times New Roman" w:cs="Arial"/>
          <w:b/>
          <w:bCs/>
          <w:color w:val="000000"/>
          <w:sz w:val="24"/>
          <w:szCs w:val="24"/>
          <w:u w:val="single"/>
          <w:lang w:bidi="he-IL"/>
        </w:rPr>
      </w:pPr>
    </w:p>
    <w:p w14:paraId="205357BA"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b/>
          <w:bCs/>
          <w:color w:val="000000"/>
          <w:sz w:val="24"/>
          <w:szCs w:val="24"/>
          <w:u w:val="single"/>
          <w:lang w:bidi="he-IL"/>
        </w:rPr>
        <w:t>Lab data</w:t>
      </w:r>
      <w:r w:rsidRPr="002620D6">
        <w:rPr>
          <w:rFonts w:eastAsia="Times New Roman" w:cs="Arial"/>
          <w:color w:val="000000"/>
          <w:sz w:val="24"/>
          <w:szCs w:val="24"/>
          <w:lang w:bidi="he-IL"/>
        </w:rPr>
        <w:t> </w:t>
      </w:r>
    </w:p>
    <w:p w14:paraId="38593B62" w14:textId="77777777" w:rsidR="002D16E8" w:rsidRPr="00BD7D8B" w:rsidRDefault="002D16E8" w:rsidP="00BD7D8B">
      <w:pPr>
        <w:shd w:val="clear" w:color="auto" w:fill="FFFFFF"/>
        <w:spacing w:before="100" w:beforeAutospacing="1" w:after="100" w:afterAutospacing="1" w:line="276" w:lineRule="auto"/>
        <w:jc w:val="both"/>
        <w:rPr>
          <w:rFonts w:eastAsia="Times New Roman" w:cs="Arial"/>
          <w:b/>
          <w:bCs/>
          <w:color w:val="000000"/>
          <w:sz w:val="24"/>
          <w:szCs w:val="24"/>
          <w:lang w:bidi="he-IL"/>
        </w:rPr>
      </w:pPr>
      <w:r w:rsidRPr="002620D6">
        <w:rPr>
          <w:rFonts w:eastAsia="Times New Roman" w:cs="Arial"/>
          <w:color w:val="000000"/>
          <w:sz w:val="24"/>
          <w:szCs w:val="24"/>
          <w:lang w:bidi="he-IL"/>
        </w:rPr>
        <w:t>For each lab test there is [</w:t>
      </w:r>
      <w:proofErr w:type="spellStart"/>
      <w:r w:rsidR="00BD7D8B" w:rsidRPr="00BD7D8B">
        <w:rPr>
          <w:rFonts w:eastAsia="Times New Roman" w:cs="Arial"/>
          <w:b/>
          <w:bCs/>
          <w:color w:val="000000"/>
          <w:sz w:val="24"/>
          <w:szCs w:val="24"/>
          <w:lang w:bidi="he-IL"/>
        </w:rPr>
        <w:t>lab_</w:t>
      </w:r>
      <w:r w:rsidR="00BD7D8B">
        <w:rPr>
          <w:rFonts w:eastAsia="Times New Roman" w:cs="Arial"/>
          <w:b/>
          <w:bCs/>
          <w:color w:val="000000"/>
          <w:sz w:val="24"/>
          <w:szCs w:val="24"/>
          <w:lang w:bidi="he-IL"/>
        </w:rPr>
        <w:t>test_n</w:t>
      </w:r>
      <w:r w:rsidRPr="002620D6">
        <w:rPr>
          <w:rFonts w:eastAsia="Times New Roman" w:cs="Arial"/>
          <w:b/>
          <w:bCs/>
          <w:color w:val="000000"/>
          <w:sz w:val="24"/>
          <w:szCs w:val="24"/>
          <w:lang w:bidi="he-IL"/>
        </w:rPr>
        <w:t>ame</w:t>
      </w:r>
      <w:proofErr w:type="spellEnd"/>
      <w:r w:rsidRPr="002620D6">
        <w:rPr>
          <w:rFonts w:eastAsia="Times New Roman" w:cs="Arial"/>
          <w:b/>
          <w:bCs/>
          <w:color w:val="000000"/>
          <w:sz w:val="24"/>
          <w:szCs w:val="24"/>
          <w:lang w:bidi="he-IL"/>
        </w:rPr>
        <w:t xml:space="preserve">, </w:t>
      </w:r>
      <w:proofErr w:type="spellStart"/>
      <w:r w:rsidR="00BD7D8B">
        <w:rPr>
          <w:rFonts w:eastAsia="Times New Roman" w:cs="Arial"/>
          <w:b/>
          <w:bCs/>
          <w:color w:val="000000"/>
          <w:sz w:val="24"/>
          <w:szCs w:val="24"/>
          <w:lang w:bidi="he-IL"/>
        </w:rPr>
        <w:t>lab_t</w:t>
      </w:r>
      <w:r w:rsidRPr="002620D6">
        <w:rPr>
          <w:rFonts w:eastAsia="Times New Roman" w:cs="Arial"/>
          <w:b/>
          <w:bCs/>
          <w:color w:val="000000"/>
          <w:sz w:val="24"/>
          <w:szCs w:val="24"/>
          <w:lang w:bidi="he-IL"/>
        </w:rPr>
        <w:t>est</w:t>
      </w:r>
      <w:r w:rsidR="00BD7D8B">
        <w:rPr>
          <w:rFonts w:eastAsia="Times New Roman" w:cs="Arial"/>
          <w:b/>
          <w:bCs/>
          <w:color w:val="000000"/>
          <w:sz w:val="24"/>
          <w:szCs w:val="24"/>
          <w:lang w:bidi="he-IL"/>
        </w:rPr>
        <w:t>_value</w:t>
      </w:r>
      <w:proofErr w:type="spellEnd"/>
      <w:r w:rsidRPr="002620D6">
        <w:rPr>
          <w:rFonts w:eastAsia="Times New Roman" w:cs="Arial"/>
          <w:b/>
          <w:bCs/>
          <w:color w:val="000000"/>
          <w:sz w:val="24"/>
          <w:szCs w:val="24"/>
          <w:lang w:bidi="he-IL"/>
        </w:rPr>
        <w:t>,</w:t>
      </w:r>
      <w:r w:rsidR="00BD7D8B">
        <w:rPr>
          <w:rFonts w:eastAsia="Times New Roman" w:cs="Arial"/>
          <w:b/>
          <w:bCs/>
          <w:color w:val="000000"/>
          <w:sz w:val="24"/>
          <w:szCs w:val="24"/>
          <w:lang w:bidi="he-IL"/>
        </w:rPr>
        <w:t xml:space="preserve"> </w:t>
      </w:r>
      <w:proofErr w:type="spellStart"/>
      <w:r w:rsidR="00BD7D8B">
        <w:rPr>
          <w:rFonts w:eastAsia="Times New Roman" w:cs="Arial"/>
          <w:b/>
          <w:bCs/>
          <w:color w:val="000000"/>
          <w:sz w:val="24"/>
          <w:szCs w:val="24"/>
          <w:lang w:bidi="he-IL"/>
        </w:rPr>
        <w:t>lab_test_unit</w:t>
      </w:r>
      <w:proofErr w:type="spellEnd"/>
      <w:r w:rsidR="00BD7D8B">
        <w:rPr>
          <w:rFonts w:eastAsia="Times New Roman" w:cs="Arial"/>
          <w:b/>
          <w:bCs/>
          <w:color w:val="000000"/>
          <w:sz w:val="24"/>
          <w:szCs w:val="24"/>
          <w:lang w:bidi="he-IL"/>
        </w:rPr>
        <w:t xml:space="preserve">, </w:t>
      </w:r>
      <w:proofErr w:type="spellStart"/>
      <w:r w:rsidR="00BD7D8B">
        <w:rPr>
          <w:rFonts w:eastAsia="Times New Roman" w:cs="Arial"/>
          <w:b/>
          <w:bCs/>
          <w:color w:val="000000"/>
          <w:sz w:val="24"/>
          <w:szCs w:val="24"/>
          <w:lang w:bidi="he-IL"/>
        </w:rPr>
        <w:t>delta_days_</w:t>
      </w:r>
      <w:proofErr w:type="gramStart"/>
      <w:r w:rsidR="00BD7D8B">
        <w:rPr>
          <w:rFonts w:eastAsia="Times New Roman" w:cs="Arial"/>
          <w:b/>
          <w:bCs/>
          <w:color w:val="000000"/>
          <w:sz w:val="24"/>
          <w:szCs w:val="24"/>
          <w:lang w:bidi="he-IL"/>
        </w:rPr>
        <w:t>visit</w:t>
      </w:r>
      <w:proofErr w:type="spellEnd"/>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time from the start of the trial)]. Note that a lab test result can be within the normal range and may still be relevant for predicting ALS progression (depending on where it falls within the normal range), and also that normal ranges vary according to different sources. Also note that there may be cases where mistakes were made in data entry leading to abnormally high or low (non-physiological) levels of certain measures in this database, so be mindful of this in your analysis and interpretation.</w:t>
      </w:r>
    </w:p>
    <w:p w14:paraId="5247FD03" w14:textId="77777777" w:rsidR="002D16E8" w:rsidRPr="002620D6" w:rsidRDefault="002D16E8" w:rsidP="00AD68D3">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 xml:space="preserve">As part of our data cleaning process for the lab data, units were </w:t>
      </w:r>
      <w:proofErr w:type="gramStart"/>
      <w:r w:rsidRPr="002620D6">
        <w:rPr>
          <w:rFonts w:eastAsia="Times New Roman" w:cs="Arial"/>
          <w:color w:val="000000"/>
          <w:sz w:val="24"/>
          <w:szCs w:val="24"/>
          <w:lang w:bidi="he-IL"/>
        </w:rPr>
        <w:t>converted,</w:t>
      </w:r>
      <w:proofErr w:type="gramEnd"/>
      <w:r w:rsidRPr="002620D6">
        <w:rPr>
          <w:rFonts w:eastAsia="Times New Roman" w:cs="Arial"/>
          <w:color w:val="000000"/>
          <w:sz w:val="24"/>
          <w:szCs w:val="24"/>
          <w:lang w:bidi="he-IL"/>
        </w:rPr>
        <w:t xml:space="preserve"> synonymous tests appearing with different names were merged</w:t>
      </w:r>
      <w:r w:rsidR="00AD68D3">
        <w:rPr>
          <w:rFonts w:eastAsia="Times New Roman" w:cs="Arial"/>
          <w:color w:val="000000"/>
          <w:sz w:val="24"/>
          <w:szCs w:val="24"/>
          <w:lang w:bidi="he-IL"/>
        </w:rPr>
        <w:t>. Note the some of the rare features are only available in the training set but not in the validation set (a list is available below)</w:t>
      </w:r>
    </w:p>
    <w:p w14:paraId="2EC230D6"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Lab</w:t>
      </w:r>
      <w:r w:rsidR="002620D6">
        <w:rPr>
          <w:rFonts w:eastAsia="Times New Roman" w:cs="Arial"/>
          <w:color w:val="000000"/>
          <w:sz w:val="24"/>
          <w:szCs w:val="24"/>
          <w:lang w:bidi="he-IL"/>
        </w:rPr>
        <w:t xml:space="preserve"> test data include</w:t>
      </w:r>
      <w:r w:rsidRPr="002620D6">
        <w:rPr>
          <w:rFonts w:eastAsia="Times New Roman" w:cs="Arial"/>
          <w:color w:val="000000"/>
          <w:sz w:val="24"/>
          <w:szCs w:val="24"/>
          <w:lang w:bidi="he-IL"/>
        </w:rPr>
        <w:t>:</w:t>
      </w:r>
    </w:p>
    <w:p w14:paraId="6AD845ED"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w:t>
      </w:r>
    </w:p>
    <w:p w14:paraId="05FF7A2E"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Urine pH- the level of acidity of the urine. Levels range </w:t>
      </w:r>
      <w:proofErr w:type="gramStart"/>
      <w:r w:rsidRPr="002620D6">
        <w:rPr>
          <w:rFonts w:eastAsia="Times New Roman" w:cs="Arial"/>
          <w:color w:val="000000"/>
          <w:sz w:val="24"/>
          <w:szCs w:val="24"/>
          <w:lang w:bidi="he-IL"/>
        </w:rPr>
        <w:t>between 4.5 to 8</w:t>
      </w:r>
      <w:proofErr w:type="gramEnd"/>
      <w:r w:rsidRPr="002620D6">
        <w:rPr>
          <w:rFonts w:eastAsia="Times New Roman" w:cs="Arial"/>
          <w:color w:val="000000"/>
          <w:sz w:val="24"/>
          <w:szCs w:val="24"/>
          <w:lang w:bidi="he-IL"/>
        </w:rPr>
        <w:t xml:space="preserve"> (optimal is 6).</w:t>
      </w:r>
    </w:p>
    <w:p w14:paraId="34FEEB89"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Protein- detects excessive protein escaping into the urine, to help evaluate and monitor kidney function, and to detect kidney damage. Normal range is 0-20 mg/</w:t>
      </w:r>
      <w:proofErr w:type="spellStart"/>
      <w:r w:rsidRPr="002620D6">
        <w:rPr>
          <w:rFonts w:eastAsia="Times New Roman" w:cs="Arial"/>
          <w:color w:val="000000"/>
          <w:sz w:val="24"/>
          <w:szCs w:val="24"/>
          <w:lang w:bidi="he-IL"/>
        </w:rPr>
        <w:t>dL</w:t>
      </w:r>
      <w:proofErr w:type="spellEnd"/>
      <w:r w:rsidRPr="002620D6">
        <w:rPr>
          <w:rFonts w:eastAsia="Times New Roman" w:cs="Arial"/>
          <w:color w:val="000000"/>
          <w:sz w:val="24"/>
          <w:szCs w:val="24"/>
          <w:lang w:bidi="he-IL"/>
        </w:rPr>
        <w:t xml:space="preserve">. Note that in the database non-physiological values are most likely due to mistakes in data </w:t>
      </w:r>
      <w:proofErr w:type="gramStart"/>
      <w:r w:rsidRPr="002620D6">
        <w:rPr>
          <w:rFonts w:eastAsia="Times New Roman" w:cs="Arial"/>
          <w:color w:val="000000"/>
          <w:sz w:val="24"/>
          <w:szCs w:val="24"/>
          <w:lang w:bidi="he-IL"/>
        </w:rPr>
        <w:t>entry .</w:t>
      </w:r>
      <w:proofErr w:type="gramEnd"/>
    </w:p>
    <w:p w14:paraId="329EC2C8"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Specific Gravity- (sometimes listed as Specific gravity) relates to the degree of concentration of the urine, indicative of kidney function. Normal ranges are 1-1.03.</w:t>
      </w:r>
    </w:p>
    <w:p w14:paraId="0FA34E99"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Glucose- levels of glucose in urine (measured by mg/</w:t>
      </w:r>
      <w:proofErr w:type="spellStart"/>
      <w:r w:rsidRPr="002620D6">
        <w:rPr>
          <w:rFonts w:eastAsia="Times New Roman" w:cs="Arial"/>
          <w:color w:val="000000"/>
          <w:sz w:val="24"/>
          <w:szCs w:val="24"/>
          <w:lang w:bidi="he-IL"/>
        </w:rPr>
        <w:t>dL</w:t>
      </w:r>
      <w:proofErr w:type="spellEnd"/>
      <w:r w:rsidRPr="002620D6">
        <w:rPr>
          <w:rFonts w:eastAsia="Times New Roman" w:cs="Arial"/>
          <w:color w:val="000000"/>
          <w:sz w:val="24"/>
          <w:szCs w:val="24"/>
          <w:lang w:bidi="he-IL"/>
        </w:rPr>
        <w:t>). Normally, they should be zero.</w:t>
      </w:r>
    </w:p>
    <w:p w14:paraId="070AF231"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WBC (white blood cells)- Should be negative. Presence may indicate higher than normal activation of the immune system (such as in the case of infection).</w:t>
      </w:r>
    </w:p>
    <w:p w14:paraId="49F9F487"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Urine </w:t>
      </w:r>
      <w:proofErr w:type="spellStart"/>
      <w:r w:rsidRPr="002620D6">
        <w:rPr>
          <w:rFonts w:eastAsia="Times New Roman" w:cs="Arial"/>
          <w:color w:val="000000"/>
          <w:sz w:val="24"/>
          <w:szCs w:val="24"/>
          <w:lang w:bidi="he-IL"/>
        </w:rPr>
        <w:t>Leukoesterase</w:t>
      </w:r>
      <w:proofErr w:type="spellEnd"/>
      <w:r w:rsidRPr="002620D6">
        <w:rPr>
          <w:rFonts w:eastAsia="Times New Roman" w:cs="Arial"/>
          <w:color w:val="000000"/>
          <w:sz w:val="24"/>
          <w:szCs w:val="24"/>
          <w:lang w:bidi="he-IL"/>
        </w:rPr>
        <w:t>- measuring specifically leukocyte WBC’s in the blood- should be &lt;10 U/L.</w:t>
      </w:r>
    </w:p>
    <w:p w14:paraId="1526B7C3"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Blood- measure of hemoglobin. Should be negative.</w:t>
      </w:r>
    </w:p>
    <w:p w14:paraId="096469B8"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RBCs (red blood cells)- measure of bleeding. Should be &lt; 3.0.</w:t>
      </w:r>
    </w:p>
    <w:p w14:paraId="6C385BF5"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casts- another measure of bleeding. Should be negative.</w:t>
      </w:r>
    </w:p>
    <w:p w14:paraId="492CB4F9"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Urine Ketones- the levels of Ketone bodies found in urine, indicating starvation or carbohydrate deprivation leading to protein breakdown. Should be negative.</w:t>
      </w:r>
    </w:p>
    <w:p w14:paraId="53278EBF"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Items regarding Urine Appearance include [Urine appearance, Urine Color, Urine Clarity</w:t>
      </w:r>
    </w:p>
    <w:p w14:paraId="2F9C0A82" w14:textId="77777777" w:rsidR="002D16E8" w:rsidRPr="002620D6" w:rsidRDefault="002D16E8" w:rsidP="002620D6">
      <w:pPr>
        <w:pStyle w:val="ListParagraph"/>
        <w:numPr>
          <w:ilvl w:val="0"/>
          <w:numId w:val="5"/>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Items regarding infection in Urine include [Urine Bacteria, Urine Culture and Urine Mucus].</w:t>
      </w:r>
    </w:p>
    <w:p w14:paraId="104BDDE5" w14:textId="77777777" w:rsidR="002D16E8" w:rsidRPr="002620D6" w:rsidRDefault="002D16E8" w:rsidP="002D16E8">
      <w:pPr>
        <w:shd w:val="clear" w:color="auto" w:fill="FFFFFF"/>
        <w:spacing w:before="100" w:beforeAutospacing="1" w:after="100" w:afterAutospacing="1"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Other measures include availability of extracts in Urine</w:t>
      </w:r>
      <w:proofErr w:type="gramStart"/>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 xml:space="preserve">Urine Albumin, Urine </w:t>
      </w:r>
      <w:proofErr w:type="spellStart"/>
      <w:r w:rsidRPr="002620D6">
        <w:rPr>
          <w:rFonts w:eastAsia="Times New Roman" w:cs="Arial"/>
          <w:color w:val="000000"/>
          <w:sz w:val="24"/>
          <w:szCs w:val="24"/>
          <w:lang w:bidi="he-IL"/>
        </w:rPr>
        <w:t>bilirubins</w:t>
      </w:r>
      <w:proofErr w:type="spellEnd"/>
      <w:r w:rsidRPr="002620D6">
        <w:rPr>
          <w:rFonts w:eastAsia="Times New Roman" w:cs="Arial"/>
          <w:color w:val="000000"/>
          <w:sz w:val="24"/>
          <w:szCs w:val="24"/>
          <w:lang w:bidi="he-IL"/>
        </w:rPr>
        <w:t xml:space="preserve">, Urine Hemoglobin, Urine Glucose, Urine </w:t>
      </w:r>
      <w:proofErr w:type="spellStart"/>
      <w:r w:rsidRPr="002620D6">
        <w:rPr>
          <w:rFonts w:eastAsia="Times New Roman" w:cs="Arial"/>
          <w:color w:val="000000"/>
          <w:sz w:val="24"/>
          <w:szCs w:val="24"/>
          <w:lang w:bidi="he-IL"/>
        </w:rPr>
        <w:t>Urobilinogen</w:t>
      </w:r>
      <w:proofErr w:type="spellEnd"/>
      <w:r w:rsidRPr="002620D6">
        <w:rPr>
          <w:rFonts w:eastAsia="Times New Roman" w:cs="Arial"/>
          <w:color w:val="000000"/>
          <w:sz w:val="24"/>
          <w:szCs w:val="24"/>
          <w:lang w:bidi="he-IL"/>
        </w:rPr>
        <w:t>, Urine Urea, Urine Uric Acid, Urine Uric Acid Crystal, Urine Crystals, Urine Calcium Oxalate Crystals, Urine Amorphous Crystals, Urine Nitrite, Urine Potassium, Urine Sodium. (Note that some measures are listed only as – or as ‘Normal’ or on the scale of ‘Trace’, ‘Small’, ‘Moderate’ and ‘Large; without any precise numerical value).</w:t>
      </w:r>
    </w:p>
    <w:p w14:paraId="498C444D"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Blood</w:t>
      </w:r>
    </w:p>
    <w:p w14:paraId="25251AF6"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Blood proteins:</w:t>
      </w:r>
    </w:p>
    <w:p w14:paraId="1B8812CE"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Albumin- a small protein produced in the </w:t>
      </w:r>
      <w:proofErr w:type="gramStart"/>
      <w:r w:rsidRPr="002620D6">
        <w:rPr>
          <w:rFonts w:eastAsia="Times New Roman" w:cs="Arial"/>
          <w:color w:val="000000"/>
          <w:sz w:val="24"/>
          <w:szCs w:val="24"/>
          <w:lang w:bidi="he-IL"/>
        </w:rPr>
        <w:t>liver,</w:t>
      </w:r>
      <w:proofErr w:type="gramEnd"/>
      <w:r w:rsidRPr="002620D6">
        <w:rPr>
          <w:rFonts w:eastAsia="Times New Roman" w:cs="Arial"/>
          <w:color w:val="000000"/>
          <w:sz w:val="24"/>
          <w:szCs w:val="24"/>
          <w:lang w:bidi="he-IL"/>
        </w:rPr>
        <w:t xml:space="preserve"> is the major protein in blood serum. Used to assess liver disorder or kidney disease or to evaluate nutritional status. Both increases and decreases can be significant. Normal ranges are 35- 50 g/L.</w:t>
      </w:r>
    </w:p>
    <w:p w14:paraId="4E462E98"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Protein- A measure of all blood protein including Albumin. Used to assess nutritional status or to screen for certain liver and kidney disorders. Both increases and decreases can be significant. Normal ranges are 60 – 84 g/L.</w:t>
      </w:r>
    </w:p>
    <w:p w14:paraId="75765B2D"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Electrolytes: Measured in an electrolyte panel to assess electrolyte levels found in disease and nutritional imbalances. The concentrations of sodium and potassium are tightly regulated by the body, as is the balance among sodium, potassium, chloride, and bicarbonate. Electrolyte (and acid-base) imbalances can be present with a wide variety of acute and chronic illnesses. Both increases and decreases can be significant.</w:t>
      </w:r>
    </w:p>
    <w:p w14:paraId="5894C502"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Sodium – Abnormal levels are associated with kidney malfunction and many other pathophysiological changes. Normal ranges are 133 - 146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(note that values are sometimes reported as lower than physiologically reasonable beyond reasonable range).</w:t>
      </w:r>
    </w:p>
    <w:p w14:paraId="5E56BAB6"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Potassium- Normal ranges are 3.5 - 5.4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(note that values are sometimes high beyond reasonable range).</w:t>
      </w:r>
    </w:p>
    <w:p w14:paraId="4045C1EB"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Bicarbonate (CO2)- Associated also with acid-base (pH) imbalance. Normal ranges are 18 - 23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w:t>
      </w:r>
    </w:p>
    <w:p w14:paraId="4F2D1A21"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Chloride- Associated also with acid-base (pH) imbalance. Normal ranges are 98 - 106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(Note that some measures are listed only as –, without any precise numerical value).</w:t>
      </w:r>
    </w:p>
    <w:p w14:paraId="105041F4"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Anion Gap: The balance of anions and </w:t>
      </w:r>
      <w:proofErr w:type="spellStart"/>
      <w:r w:rsidRPr="002620D6">
        <w:rPr>
          <w:rFonts w:eastAsia="Times New Roman" w:cs="Arial"/>
          <w:color w:val="000000"/>
          <w:sz w:val="24"/>
          <w:szCs w:val="24"/>
          <w:lang w:bidi="he-IL"/>
        </w:rPr>
        <w:t>cations</w:t>
      </w:r>
      <w:proofErr w:type="spellEnd"/>
      <w:r w:rsidRPr="002620D6">
        <w:rPr>
          <w:rFonts w:eastAsia="Times New Roman" w:cs="Arial"/>
          <w:color w:val="000000"/>
          <w:sz w:val="24"/>
          <w:szCs w:val="24"/>
          <w:lang w:bidi="he-IL"/>
        </w:rPr>
        <w:t xml:space="preserve">. Normal ranges are &lt;11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If the gap is greater than normal, then high anion gap metabolic acidosis is diagnosed.</w:t>
      </w:r>
    </w:p>
    <w:p w14:paraId="71FED892"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Magnesium- measures to assess to likelihood of magnesium, poisoning. Normal ranges are or 0.6-0.82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w:t>
      </w:r>
    </w:p>
    <w:p w14:paraId="58C75C50"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Kidney Tests: BUN and </w:t>
      </w:r>
      <w:proofErr w:type="spellStart"/>
      <w:r w:rsidRPr="002620D6">
        <w:rPr>
          <w:rFonts w:eastAsia="Times New Roman" w:cs="Arial"/>
          <w:color w:val="000000"/>
          <w:sz w:val="24"/>
          <w:szCs w:val="24"/>
          <w:lang w:bidi="he-IL"/>
        </w:rPr>
        <w:t>creatinine</w:t>
      </w:r>
      <w:proofErr w:type="spellEnd"/>
      <w:r w:rsidRPr="002620D6">
        <w:rPr>
          <w:rFonts w:eastAsia="Times New Roman" w:cs="Arial"/>
          <w:color w:val="000000"/>
          <w:sz w:val="24"/>
          <w:szCs w:val="24"/>
          <w:lang w:bidi="he-IL"/>
        </w:rPr>
        <w:t xml:space="preserve"> are waste products filtered out of the blood by the kidneys. Increased concentrations in the blood may indicate a temporary or chronic decrease in kidney function.</w:t>
      </w:r>
    </w:p>
    <w:p w14:paraId="732D4BE4"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Blood Urea Nitrogen (BUN), also known as Urea. This is a product of the kidney’s normal function found in urine. Normal ranges are 1.2-3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(note that values are sometimes high beyond reasonable range).</w:t>
      </w:r>
    </w:p>
    <w:p w14:paraId="2BC55A13"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Uric Acid- Digestive product dissolved by the kidneys. High levels might indicate kidney dysfunction or other pathophysiological changes (like gout) and are generally thought to be unhealthy within </w:t>
      </w:r>
      <w:proofErr w:type="gramStart"/>
      <w:r w:rsidRPr="002620D6">
        <w:rPr>
          <w:rFonts w:eastAsia="Times New Roman" w:cs="Arial"/>
          <w:color w:val="000000"/>
          <w:sz w:val="24"/>
          <w:szCs w:val="24"/>
          <w:lang w:bidi="he-IL"/>
        </w:rPr>
        <w:t>themselves</w:t>
      </w:r>
      <w:proofErr w:type="gramEnd"/>
      <w:r w:rsidRPr="002620D6">
        <w:rPr>
          <w:rFonts w:eastAsia="Times New Roman" w:cs="Arial"/>
          <w:color w:val="000000"/>
          <w:sz w:val="24"/>
          <w:szCs w:val="24"/>
          <w:lang w:bidi="he-IL"/>
        </w:rPr>
        <w:t xml:space="preserve">. Normal ranges are 180-480 </w:t>
      </w:r>
      <w:proofErr w:type="spellStart"/>
      <w:r w:rsidRPr="002620D6">
        <w:rPr>
          <w:rFonts w:eastAsia="Times New Roman" w:cs="Arial"/>
          <w:color w:val="000000"/>
          <w:sz w:val="24"/>
          <w:szCs w:val="24"/>
          <w:lang w:bidi="he-IL"/>
        </w:rPr>
        <w:t>umol</w:t>
      </w:r>
      <w:proofErr w:type="spellEnd"/>
      <w:r w:rsidRPr="002620D6">
        <w:rPr>
          <w:rFonts w:eastAsia="Times New Roman" w:cs="Arial"/>
          <w:color w:val="000000"/>
          <w:sz w:val="24"/>
          <w:szCs w:val="24"/>
          <w:lang w:bidi="he-IL"/>
        </w:rPr>
        <w:t>/L. Note that low levels of uric acid have been shown to predict worse prognosis in ALS and Uric acid is the only lab test currently known to be related to prognosis in ALS.</w:t>
      </w:r>
    </w:p>
    <w:p w14:paraId="4D1D4246"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proofErr w:type="spellStart"/>
      <w:r w:rsidRPr="002620D6">
        <w:rPr>
          <w:rFonts w:eastAsia="Times New Roman" w:cs="Arial"/>
          <w:color w:val="000000"/>
          <w:sz w:val="24"/>
          <w:szCs w:val="24"/>
          <w:lang w:bidi="he-IL"/>
        </w:rPr>
        <w:t>Creatinine</w:t>
      </w:r>
      <w:proofErr w:type="spellEnd"/>
      <w:r w:rsidRPr="002620D6">
        <w:rPr>
          <w:rFonts w:eastAsia="Times New Roman" w:cs="Arial"/>
          <w:color w:val="000000"/>
          <w:sz w:val="24"/>
          <w:szCs w:val="24"/>
          <w:lang w:bidi="he-IL"/>
        </w:rPr>
        <w:t xml:space="preserve">- normal ranges are 53-106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 xml:space="preserve">/L for males. Normal BUN/ </w:t>
      </w:r>
      <w:proofErr w:type="spellStart"/>
      <w:r w:rsidRPr="002620D6">
        <w:rPr>
          <w:rFonts w:eastAsia="Times New Roman" w:cs="Arial"/>
          <w:color w:val="000000"/>
          <w:sz w:val="24"/>
          <w:szCs w:val="24"/>
          <w:lang w:bidi="he-IL"/>
        </w:rPr>
        <w:t>Creatinine</w:t>
      </w:r>
      <w:proofErr w:type="spellEnd"/>
      <w:r w:rsidRPr="002620D6">
        <w:rPr>
          <w:rFonts w:eastAsia="Times New Roman" w:cs="Arial"/>
          <w:color w:val="000000"/>
          <w:sz w:val="24"/>
          <w:szCs w:val="24"/>
          <w:lang w:bidi="he-IL"/>
        </w:rPr>
        <w:t xml:space="preserve"> ratios are 5-35</w:t>
      </w:r>
      <w:proofErr w:type="gramStart"/>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note that values are sometimes high beyond reasonable range).</w:t>
      </w:r>
    </w:p>
    <w:p w14:paraId="76845A2F"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Liver Tests: ALP, ALT, GGT and AST are enzymes found in the liver and other tissues. Bilirubin is a waste product produced by the liver as it breaks down and recycles aged red blood cells. All can be found in elevated concentrations in the blood with liver disease or dysfunction.</w:t>
      </w:r>
    </w:p>
    <w:p w14:paraId="4E84A659"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Alkaline phosphatase (ALP)- also listed as SPGT. Also associated with bone dysfunction. Normal ranges 50 - 160 U/L</w:t>
      </w:r>
      <w:proofErr w:type="gramStart"/>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note that values are sometimes high beyond reasonable range and that some measures are listed only as –, without any precise numerical value).</w:t>
      </w:r>
    </w:p>
    <w:p w14:paraId="51EE861D"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ALT (alanine amino </w:t>
      </w:r>
      <w:proofErr w:type="spellStart"/>
      <w:r w:rsidRPr="002620D6">
        <w:rPr>
          <w:rFonts w:eastAsia="Times New Roman" w:cs="Arial"/>
          <w:color w:val="000000"/>
          <w:sz w:val="24"/>
          <w:szCs w:val="24"/>
          <w:lang w:bidi="he-IL"/>
        </w:rPr>
        <w:t>transferase</w:t>
      </w:r>
      <w:proofErr w:type="spellEnd"/>
      <w:r w:rsidRPr="002620D6">
        <w:rPr>
          <w:rFonts w:eastAsia="Times New Roman" w:cs="Arial"/>
          <w:color w:val="000000"/>
          <w:sz w:val="24"/>
          <w:szCs w:val="24"/>
          <w:lang w:bidi="he-IL"/>
        </w:rPr>
        <w:t>, also called SGPT)- Also associated with diseases of the biliary system. Normal ranges are 1 - 21 U/L</w:t>
      </w:r>
      <w:proofErr w:type="gramStart"/>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note that values are sometimes high beyond reasonable range and that some measures are listed only as –, without any precise numerical value).</w:t>
      </w:r>
    </w:p>
    <w:p w14:paraId="469BE1F3"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Gamma-</w:t>
      </w:r>
      <w:proofErr w:type="spellStart"/>
      <w:r w:rsidRPr="002620D6">
        <w:rPr>
          <w:rFonts w:eastAsia="Times New Roman" w:cs="Arial"/>
          <w:color w:val="000000"/>
          <w:sz w:val="24"/>
          <w:szCs w:val="24"/>
          <w:lang w:bidi="he-IL"/>
        </w:rPr>
        <w:t>glutamyltransferase</w:t>
      </w:r>
      <w:proofErr w:type="spellEnd"/>
      <w:proofErr w:type="gramStart"/>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GGT)- Elevated serum GGT activity can be found in diseases of the liver, biliary system, and pancreas. Normal ranges are 5 - 40 U/L.</w:t>
      </w:r>
    </w:p>
    <w:p w14:paraId="6537F1D4"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AST (aspartate amino </w:t>
      </w:r>
      <w:proofErr w:type="spellStart"/>
      <w:r w:rsidRPr="002620D6">
        <w:rPr>
          <w:rFonts w:eastAsia="Times New Roman" w:cs="Arial"/>
          <w:color w:val="000000"/>
          <w:sz w:val="24"/>
          <w:szCs w:val="24"/>
          <w:lang w:bidi="he-IL"/>
        </w:rPr>
        <w:t>transferase</w:t>
      </w:r>
      <w:proofErr w:type="spellEnd"/>
      <w:r w:rsidRPr="002620D6">
        <w:rPr>
          <w:rFonts w:eastAsia="Times New Roman" w:cs="Arial"/>
          <w:color w:val="000000"/>
          <w:sz w:val="24"/>
          <w:szCs w:val="24"/>
          <w:lang w:bidi="he-IL"/>
        </w:rPr>
        <w:t>, also called SGOT). Normal ranges are 7 - 27 U/L</w:t>
      </w:r>
      <w:proofErr w:type="gramStart"/>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note that values are sometimes high beyond reasonable range and that some measures are listed only as –, without any precise numerical value).</w:t>
      </w:r>
    </w:p>
    <w:p w14:paraId="2E4547F4"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Bilirubin (Total, Direct and </w:t>
      </w:r>
      <w:proofErr w:type="gramStart"/>
      <w:r w:rsidRPr="002620D6">
        <w:rPr>
          <w:rFonts w:eastAsia="Times New Roman" w:cs="Arial"/>
          <w:color w:val="000000"/>
          <w:sz w:val="24"/>
          <w:szCs w:val="24"/>
          <w:lang w:bidi="he-IL"/>
        </w:rPr>
        <w:t>Indirect )</w:t>
      </w:r>
      <w:proofErr w:type="gramEnd"/>
      <w:r w:rsidRPr="002620D6">
        <w:rPr>
          <w:rFonts w:eastAsia="Times New Roman" w:cs="Arial"/>
          <w:color w:val="000000"/>
          <w:sz w:val="24"/>
          <w:szCs w:val="24"/>
          <w:lang w:bidi="he-IL"/>
        </w:rPr>
        <w:t xml:space="preserve">- Also associated with Anemia. Normal ranges are -5-17 </w:t>
      </w:r>
      <w:proofErr w:type="spellStart"/>
      <w:r w:rsidRPr="002620D6">
        <w:rPr>
          <w:rFonts w:eastAsia="Times New Roman" w:cs="Arial"/>
          <w:color w:val="000000"/>
          <w:sz w:val="24"/>
          <w:szCs w:val="24"/>
          <w:lang w:bidi="he-IL"/>
        </w:rPr>
        <w:t>umol</w:t>
      </w:r>
      <w:proofErr w:type="spellEnd"/>
      <w:r w:rsidRPr="002620D6">
        <w:rPr>
          <w:rFonts w:eastAsia="Times New Roman" w:cs="Arial"/>
          <w:color w:val="000000"/>
          <w:sz w:val="24"/>
          <w:szCs w:val="24"/>
          <w:lang w:bidi="he-IL"/>
        </w:rPr>
        <w:t>/l for Bilirubin (Total=</w:t>
      </w:r>
      <w:proofErr w:type="spellStart"/>
      <w:r w:rsidRPr="002620D6">
        <w:rPr>
          <w:rFonts w:eastAsia="Times New Roman" w:cs="Arial"/>
          <w:color w:val="000000"/>
          <w:sz w:val="24"/>
          <w:szCs w:val="24"/>
          <w:lang w:bidi="he-IL"/>
        </w:rPr>
        <w:t>direct+indirect</w:t>
      </w:r>
      <w:proofErr w:type="spellEnd"/>
      <w:r w:rsidRPr="002620D6">
        <w:rPr>
          <w:rFonts w:eastAsia="Times New Roman" w:cs="Arial"/>
          <w:color w:val="000000"/>
          <w:sz w:val="24"/>
          <w:szCs w:val="24"/>
          <w:lang w:bidi="he-IL"/>
        </w:rPr>
        <w:t xml:space="preserve">), 1-5 </w:t>
      </w:r>
      <w:proofErr w:type="spellStart"/>
      <w:r w:rsidRPr="002620D6">
        <w:rPr>
          <w:rFonts w:eastAsia="Times New Roman" w:cs="Arial"/>
          <w:color w:val="000000"/>
          <w:sz w:val="24"/>
          <w:szCs w:val="24"/>
          <w:lang w:bidi="he-IL"/>
        </w:rPr>
        <w:t>umol</w:t>
      </w:r>
      <w:proofErr w:type="spellEnd"/>
      <w:r w:rsidRPr="002620D6">
        <w:rPr>
          <w:rFonts w:eastAsia="Times New Roman" w:cs="Arial"/>
          <w:color w:val="000000"/>
          <w:sz w:val="24"/>
          <w:szCs w:val="24"/>
          <w:lang w:bidi="he-IL"/>
        </w:rPr>
        <w:t>/L for bilirubin (Direct) and 4 -12 for Bilirubin (Indirect).</w:t>
      </w:r>
    </w:p>
    <w:p w14:paraId="32E631BC"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Complete blood count: used as a broad screening test to check for such disorders as anemia, infection, and many other diseases.</w:t>
      </w:r>
    </w:p>
    <w:p w14:paraId="440EC7D2"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White Blood Cell (WBC)- a count of the actual number of white blood cells per volume of blood. Both increases and decreases can be significant. Normal ranges are 4.3-10.8 *109/L cells.</w:t>
      </w:r>
    </w:p>
    <w:p w14:paraId="0614AAEB"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White blood cell differential looks at the types of white blood cells present. There are five different types of white blood cells, each with its own function in protecting us from infection. Quantities of the various white blood cell types are listed below as either percentage or volume:</w:t>
      </w:r>
    </w:p>
    <w:p w14:paraId="61EDB4DD" w14:textId="77777777" w:rsidR="002D16E8" w:rsidRPr="002620D6" w:rsidRDefault="002D16E8" w:rsidP="002D16E8">
      <w:pPr>
        <w:pStyle w:val="ListParagraph"/>
        <w:numPr>
          <w:ilvl w:val="1"/>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Neutrophils- also named Segmented Neutrophils. Normally the most abundant type of white blood cell in healthy adults, important in fighting inflammation. Normal ranges are 1.3-5.4 *109/L (Absolute Neutrophil Count) cells or 45-62% (Neutrophils).Note that some measures are listed only as – or as ‘Normal’, without any precise numerical value.</w:t>
      </w:r>
    </w:p>
    <w:p w14:paraId="774064AA" w14:textId="77777777" w:rsidR="002D16E8" w:rsidRPr="002620D6" w:rsidRDefault="002D16E8" w:rsidP="002D16E8">
      <w:pPr>
        <w:pStyle w:val="ListParagraph"/>
        <w:numPr>
          <w:ilvl w:val="1"/>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Band Neutrophils- are important in inflammation. Normal ranges are 0-0.7*109/L cells (Absolute Band Neutrophil </w:t>
      </w:r>
      <w:proofErr w:type="gramStart"/>
      <w:r w:rsidRPr="002620D6">
        <w:rPr>
          <w:rFonts w:eastAsia="Times New Roman" w:cs="Arial"/>
          <w:color w:val="000000"/>
          <w:sz w:val="24"/>
          <w:szCs w:val="24"/>
          <w:lang w:bidi="he-IL"/>
        </w:rPr>
        <w:t>count)or</w:t>
      </w:r>
      <w:proofErr w:type="gramEnd"/>
      <w:r w:rsidRPr="002620D6">
        <w:rPr>
          <w:rFonts w:eastAsia="Times New Roman" w:cs="Arial"/>
          <w:color w:val="000000"/>
          <w:sz w:val="24"/>
          <w:szCs w:val="24"/>
          <w:lang w:bidi="he-IL"/>
        </w:rPr>
        <w:t xml:space="preserve"> 3-5%(Band Neutrophils). Note that some measures are listed only as – or as ‘Normal’, without any precise numerical value.</w:t>
      </w:r>
    </w:p>
    <w:p w14:paraId="7C62BA8D" w14:textId="77777777" w:rsidR="002D16E8" w:rsidRPr="002620D6" w:rsidRDefault="002D16E8" w:rsidP="002D16E8">
      <w:pPr>
        <w:pStyle w:val="ListParagraph"/>
        <w:numPr>
          <w:ilvl w:val="1"/>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Lymphocytes- make up about 25% of the total white blood cell count but can vary widely. Lymphocytes occur in two forms: B cells, which produce antibodies, and T cells, which recognize foreign substances and process them for removal. Normal ranges are 0.7-3.9 *109/L cells (Absolute Lymphocytes Count) or 16-33% (Lymphocytes). Note that some measures are listed only as – or as ‘Normal’, without any precise numerical value.</w:t>
      </w:r>
    </w:p>
    <w:p w14:paraId="729BA988" w14:textId="77777777" w:rsidR="002D16E8" w:rsidRPr="002620D6" w:rsidRDefault="002D16E8" w:rsidP="002D16E8">
      <w:pPr>
        <w:pStyle w:val="ListParagraph"/>
        <w:numPr>
          <w:ilvl w:val="1"/>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Monocytes - function in the ingestion of bacteria and other foreign particles. Monocytes make up 5-10% of the total white blood cell count. Normal ranges are 0.1-0.8 *109/L cells (Absolute Monocyte Count) or 3-7%(Monocytes)</w:t>
      </w:r>
      <w:proofErr w:type="gramStart"/>
      <w:r w:rsidRPr="002620D6">
        <w:rPr>
          <w:rFonts w:eastAsia="Times New Roman" w:cs="Arial"/>
          <w:color w:val="000000"/>
          <w:sz w:val="24"/>
          <w:szCs w:val="24"/>
          <w:lang w:bidi="he-IL"/>
        </w:rPr>
        <w:t>.Note</w:t>
      </w:r>
      <w:proofErr w:type="gramEnd"/>
      <w:r w:rsidRPr="002620D6">
        <w:rPr>
          <w:rFonts w:eastAsia="Times New Roman" w:cs="Arial"/>
          <w:color w:val="000000"/>
          <w:sz w:val="24"/>
          <w:szCs w:val="24"/>
          <w:lang w:bidi="he-IL"/>
        </w:rPr>
        <w:t xml:space="preserve"> that some measures are listed only as – or as ‘Normal’, without any precise numerical value.</w:t>
      </w:r>
    </w:p>
    <w:p w14:paraId="58C3BF6A" w14:textId="77777777" w:rsidR="002D16E8" w:rsidRPr="002620D6" w:rsidRDefault="002D16E8" w:rsidP="002D16E8">
      <w:pPr>
        <w:pStyle w:val="ListParagraph"/>
        <w:numPr>
          <w:ilvl w:val="1"/>
          <w:numId w:val="4"/>
        </w:numPr>
        <w:shd w:val="clear" w:color="auto" w:fill="FFFFFF"/>
        <w:spacing w:after="0" w:line="276" w:lineRule="auto"/>
        <w:jc w:val="both"/>
        <w:rPr>
          <w:rFonts w:eastAsia="Times New Roman" w:cs="Arial"/>
          <w:color w:val="000000"/>
          <w:sz w:val="24"/>
          <w:szCs w:val="24"/>
          <w:lang w:bidi="he-IL"/>
        </w:rPr>
      </w:pPr>
      <w:proofErr w:type="spellStart"/>
      <w:r w:rsidRPr="002620D6">
        <w:rPr>
          <w:rFonts w:eastAsia="Times New Roman" w:cs="Arial"/>
          <w:color w:val="000000"/>
          <w:sz w:val="24"/>
          <w:szCs w:val="24"/>
          <w:lang w:bidi="he-IL"/>
        </w:rPr>
        <w:t>Eosinophils</w:t>
      </w:r>
      <w:proofErr w:type="spellEnd"/>
      <w:r w:rsidRPr="002620D6">
        <w:rPr>
          <w:rFonts w:eastAsia="Times New Roman" w:cs="Arial"/>
          <w:color w:val="000000"/>
          <w:sz w:val="24"/>
          <w:szCs w:val="24"/>
          <w:lang w:bidi="he-IL"/>
        </w:rPr>
        <w:t>- are believed to function in allergic responses and in resisting some infections. Normal ranges are 0-0.5 *109/L cells (absolute Eosinophil count) or 1-3% (</w:t>
      </w:r>
      <w:proofErr w:type="spellStart"/>
      <w:r w:rsidRPr="002620D6">
        <w:rPr>
          <w:rFonts w:eastAsia="Times New Roman" w:cs="Arial"/>
          <w:color w:val="000000"/>
          <w:sz w:val="24"/>
          <w:szCs w:val="24"/>
          <w:lang w:bidi="he-IL"/>
        </w:rPr>
        <w:t>Eosinophils</w:t>
      </w:r>
      <w:proofErr w:type="spellEnd"/>
      <w:r w:rsidRPr="002620D6">
        <w:rPr>
          <w:rFonts w:eastAsia="Times New Roman" w:cs="Arial"/>
          <w:color w:val="000000"/>
          <w:sz w:val="24"/>
          <w:szCs w:val="24"/>
          <w:lang w:bidi="he-IL"/>
        </w:rPr>
        <w:t>). Note that some measures are listed only as –, without any precise numerical value.</w:t>
      </w:r>
    </w:p>
    <w:p w14:paraId="68932CD5" w14:textId="77777777" w:rsidR="002D16E8" w:rsidRPr="002620D6" w:rsidRDefault="002D16E8" w:rsidP="002D16E8">
      <w:pPr>
        <w:pStyle w:val="ListParagraph"/>
        <w:numPr>
          <w:ilvl w:val="1"/>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Basophils- normally constitute 1% or less of the total white blood cell count but may increase or decrease in certain diseases. Normal ranges are 0-0.4*109/L (Absolute Basophil Count) or 0-0.75%(Basophils). Note that some measures are listed only as – or as ‘Normal’, without any precise numerical value.</w:t>
      </w:r>
    </w:p>
    <w:p w14:paraId="712BD3B9"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Red Blood Cells (RBC) - a count of the actual number of red blood cells per volume of blood. Both increases and decreases can point to abnormal conditions. Normal ranges are 4.2 - 6.9 *109/L.</w:t>
      </w:r>
    </w:p>
    <w:p w14:paraId="39665313"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RBC (red blood cell) Morphology- Abnormal morphology is found in certain blood diseases such as sickle-cell anemia.</w:t>
      </w:r>
    </w:p>
    <w:p w14:paraId="258DC4EA"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Hemoglobin - measures the amount of oxygen-carrying protein in the blood. Lower levels are associated with Anemia. Normal ranges are Male: 130 - 180 g/L; Female: 120 - 160 g/L.</w:t>
      </w:r>
    </w:p>
    <w:p w14:paraId="4AC803A6"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Hematocrit - measures the percentage of red blood cells in a given volume of whole blood. Normal ranges are Male: 45%-62%; Female: 37%-48% (out 100%).</w:t>
      </w:r>
    </w:p>
    <w:p w14:paraId="7640CB72"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Mean Corpuscular Hemoglobin Count-a measure of concentration of Hemoglobin in a given volume of red blood cells (calculated by Hemoglobin/Hematocrit). Normal levels are 320-360 g/L or 32-36%.</w:t>
      </w:r>
    </w:p>
    <w:p w14:paraId="2EC9D3F2"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Mean Corpuscular Volume- Average red blood cell volume. Normal levels are 80-99 </w:t>
      </w:r>
      <w:proofErr w:type="spellStart"/>
      <w:r w:rsidRPr="002620D6">
        <w:rPr>
          <w:rFonts w:eastAsia="Times New Roman" w:cs="Arial"/>
          <w:color w:val="000000"/>
          <w:sz w:val="24"/>
          <w:szCs w:val="24"/>
          <w:lang w:bidi="he-IL"/>
        </w:rPr>
        <w:t>fL.</w:t>
      </w:r>
      <w:proofErr w:type="spellEnd"/>
    </w:p>
    <w:p w14:paraId="0FD4A463"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Mean Corpuscular Hemoglobin- Average levels of hemoglobin per red blood cell. Normal levels are 27-31 pg/cell.</w:t>
      </w:r>
    </w:p>
    <w:p w14:paraId="6BB329A7"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Platelets- the number of platelets in a given volume of blood. Both increases and decreases can point to abnormal conditions of excess bleeding or clotting. Normal ranges are 150-350 *109/L cells (note that values are sometimes high beyond reasonable range).</w:t>
      </w:r>
    </w:p>
    <w:p w14:paraId="5351D4A4"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Transferrin iron-binding blood plasma glycoproteins that control the level of free iron in the blood. Both abnormally high and abnormally low levels may be indicative of Anemia. Normal ranges are 204–360 mg/</w:t>
      </w:r>
      <w:proofErr w:type="spellStart"/>
      <w:r w:rsidRPr="002620D6">
        <w:rPr>
          <w:rFonts w:eastAsia="Times New Roman" w:cs="Arial"/>
          <w:color w:val="000000"/>
          <w:sz w:val="24"/>
          <w:szCs w:val="24"/>
          <w:lang w:bidi="he-IL"/>
        </w:rPr>
        <w:t>dL</w:t>
      </w:r>
      <w:proofErr w:type="spellEnd"/>
    </w:p>
    <w:p w14:paraId="055783DA"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Heart disease and muscle degradation</w:t>
      </w:r>
    </w:p>
    <w:p w14:paraId="096A07BC"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CK (</w:t>
      </w:r>
      <w:proofErr w:type="spellStart"/>
      <w:r w:rsidRPr="002620D6">
        <w:rPr>
          <w:rFonts w:eastAsia="Times New Roman" w:cs="Arial"/>
          <w:color w:val="000000"/>
          <w:sz w:val="24"/>
          <w:szCs w:val="24"/>
          <w:lang w:bidi="he-IL"/>
        </w:rPr>
        <w:t>Creatine</w:t>
      </w:r>
      <w:proofErr w:type="spellEnd"/>
      <w:r w:rsidRPr="002620D6">
        <w:rPr>
          <w:rFonts w:eastAsia="Times New Roman" w:cs="Arial"/>
          <w:color w:val="000000"/>
          <w:sz w:val="24"/>
          <w:szCs w:val="24"/>
          <w:lang w:bidi="he-IL"/>
        </w:rPr>
        <w:t xml:space="preserve"> Kinase)- Increases may indicate a heart attack or other muscle damage. Normal ranges are Male: 38 - 174 u/L</w:t>
      </w:r>
      <w:proofErr w:type="gramStart"/>
      <w:r w:rsidRPr="002620D6">
        <w:rPr>
          <w:rFonts w:eastAsia="Times New Roman" w:cs="Arial"/>
          <w:color w:val="000000"/>
          <w:sz w:val="24"/>
          <w:szCs w:val="24"/>
          <w:lang w:bidi="he-IL"/>
        </w:rPr>
        <w:t>;</w:t>
      </w:r>
      <w:proofErr w:type="gramEnd"/>
      <w:r w:rsidRPr="002620D6">
        <w:rPr>
          <w:rFonts w:eastAsia="Times New Roman" w:cs="Arial"/>
          <w:color w:val="000000"/>
          <w:sz w:val="24"/>
          <w:szCs w:val="24"/>
          <w:lang w:bidi="he-IL"/>
        </w:rPr>
        <w:t xml:space="preserve"> Female: 96 - 140 u/L (note that values are sometimes high beyond reasonable range, and that some measures are listed only as – or as ‘Normal’, without any precise numerical value).</w:t>
      </w:r>
    </w:p>
    <w:p w14:paraId="43B759FD"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 xml:space="preserve">Triglycerides- measured to assess the risk of developing heart disease, with increased triglyceride levels correlating with increased risk. Normal ranges depend on age: Ages 10-39 0.61-1.3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 xml:space="preserve">/L; ages 40-59 0.77-1.7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 xml:space="preserve">/L; age 60+ 0.9-1.7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 xml:space="preserve">/L. Generally recommended to be kept &lt;1.1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(note that values are sometimes high beyond reasonable range).</w:t>
      </w:r>
    </w:p>
    <w:p w14:paraId="6C041C91"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Total Cholesterol- measured to assesses the risk of developing heart disease, with increases in cholesterol correlating with increased risk. Normal ranges are 3-5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 xml:space="preserve">/L, </w:t>
      </w:r>
      <w:proofErr w:type="gramStart"/>
      <w:r w:rsidRPr="002620D6">
        <w:rPr>
          <w:rFonts w:eastAsia="Times New Roman" w:cs="Arial"/>
          <w:color w:val="000000"/>
          <w:sz w:val="24"/>
          <w:szCs w:val="24"/>
          <w:lang w:bidi="he-IL"/>
        </w:rPr>
        <w:t>recommended to be kept</w:t>
      </w:r>
      <w:proofErr w:type="gramEnd"/>
      <w:r w:rsidRPr="002620D6">
        <w:rPr>
          <w:rFonts w:eastAsia="Times New Roman" w:cs="Arial"/>
          <w:color w:val="000000"/>
          <w:sz w:val="24"/>
          <w:szCs w:val="24"/>
          <w:lang w:bidi="he-IL"/>
        </w:rPr>
        <w:t xml:space="preserve"> no higher than 3.9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w:t>
      </w:r>
    </w:p>
    <w:p w14:paraId="74C8E8D3" w14:textId="77777777" w:rsidR="002D16E8" w:rsidRPr="002620D6" w:rsidRDefault="002D16E8" w:rsidP="002D16E8">
      <w:pPr>
        <w:pStyle w:val="ListParagraph"/>
        <w:numPr>
          <w:ilvl w:val="0"/>
          <w:numId w:val="4"/>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Lactate dehydrogenase- an enzyme involved in tissue breakdown, most commonly heart muscle damage, but also other tissues. Normal ranges are 50-150 U/L.</w:t>
      </w:r>
    </w:p>
    <w:p w14:paraId="5A98D41F"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Blood sugar</w:t>
      </w:r>
    </w:p>
    <w:p w14:paraId="340E91A3"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Glucose-level of glucose in the blood. Both increased and decreased levels can be significant. Normal ranges are 3.8-6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(Note that some measures are listed only as Trace, Small, Moderate or Large, without any precise numeric value).</w:t>
      </w:r>
    </w:p>
    <w:p w14:paraId="2DF5F508"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HbA1c (</w:t>
      </w:r>
      <w:proofErr w:type="spellStart"/>
      <w:r w:rsidRPr="002620D6">
        <w:rPr>
          <w:rFonts w:eastAsia="Times New Roman" w:cs="Arial"/>
          <w:color w:val="000000"/>
          <w:sz w:val="24"/>
          <w:szCs w:val="24"/>
          <w:lang w:bidi="he-IL"/>
        </w:rPr>
        <w:t>Glycated</w:t>
      </w:r>
      <w:proofErr w:type="spellEnd"/>
      <w:r w:rsidRPr="002620D6">
        <w:rPr>
          <w:rFonts w:eastAsia="Times New Roman" w:cs="Arial"/>
          <w:color w:val="000000"/>
          <w:sz w:val="24"/>
          <w:szCs w:val="24"/>
          <w:lang w:bidi="he-IL"/>
        </w:rPr>
        <w:t xml:space="preserve"> Hemoglobin)- is a form of hemoglobin that is measured primarily to identify the average plasma glucose concentration over prolonged periods of time. It is formed in a non-enzymatic </w:t>
      </w:r>
      <w:proofErr w:type="spellStart"/>
      <w:r w:rsidRPr="002620D6">
        <w:rPr>
          <w:rFonts w:eastAsia="Times New Roman" w:cs="Arial"/>
          <w:color w:val="000000"/>
          <w:sz w:val="24"/>
          <w:szCs w:val="24"/>
          <w:lang w:bidi="he-IL"/>
        </w:rPr>
        <w:t>glycation</w:t>
      </w:r>
      <w:proofErr w:type="spellEnd"/>
      <w:r w:rsidRPr="002620D6">
        <w:rPr>
          <w:rFonts w:eastAsia="Times New Roman" w:cs="Arial"/>
          <w:color w:val="000000"/>
          <w:sz w:val="24"/>
          <w:szCs w:val="24"/>
          <w:lang w:bidi="he-IL"/>
        </w:rPr>
        <w:t xml:space="preserve"> pathway by hemoglobin's exposure to plasma glucose. Units are percentages. Level ≥ 6.5% serves as a criterion for the diagnosis of diabetes (Note that some measures are listed only as ‘Normal’, without any precise numeric value).</w:t>
      </w:r>
    </w:p>
    <w:p w14:paraId="4FC5ED13"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Mineral balance</w:t>
      </w:r>
    </w:p>
    <w:p w14:paraId="7724E271"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Calcium- routine metabolic panel to assess kidney, bone, or nerve disease. Both increased and decreased levels can be significant. Normal ranges are 2.2-2.5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 (note that values are sometimes high beyond reasonable range).</w:t>
      </w:r>
    </w:p>
    <w:p w14:paraId="5D100282"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Phosphorus –related to level of Calcium. Associated with kidney function, nutritional status, and a variety of chronic illnesses. Both increased and decreased levels can be significant. Normal ranges are 1-1.5 </w:t>
      </w:r>
      <w:proofErr w:type="spellStart"/>
      <w:r w:rsidRPr="002620D6">
        <w:rPr>
          <w:rFonts w:eastAsia="Times New Roman" w:cs="Arial"/>
          <w:color w:val="000000"/>
          <w:sz w:val="24"/>
          <w:szCs w:val="24"/>
          <w:lang w:bidi="he-IL"/>
        </w:rPr>
        <w:t>mmol</w:t>
      </w:r>
      <w:proofErr w:type="spellEnd"/>
      <w:r w:rsidRPr="002620D6">
        <w:rPr>
          <w:rFonts w:eastAsia="Times New Roman" w:cs="Arial"/>
          <w:color w:val="000000"/>
          <w:sz w:val="24"/>
          <w:szCs w:val="24"/>
          <w:lang w:bidi="he-IL"/>
        </w:rPr>
        <w:t>/L.(Note that some measures are listed only as –, without any precise numerical value)</w:t>
      </w:r>
    </w:p>
    <w:p w14:paraId="4A3D2000"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Immune response</w:t>
      </w:r>
    </w:p>
    <w:p w14:paraId="2601739F"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Hepatitis - A</w:t>
      </w:r>
      <w:proofErr w:type="gramStart"/>
      <w:r w:rsidRPr="002620D6">
        <w:rPr>
          <w:rFonts w:eastAsia="Times New Roman" w:cs="Arial"/>
          <w:color w:val="000000"/>
          <w:sz w:val="24"/>
          <w:szCs w:val="24"/>
          <w:lang w:bidi="he-IL"/>
        </w:rPr>
        <w:t>,B,C</w:t>
      </w:r>
      <w:proofErr w:type="gramEnd"/>
      <w:r w:rsidRPr="002620D6">
        <w:rPr>
          <w:rFonts w:eastAsia="Times New Roman" w:cs="Arial"/>
          <w:color w:val="000000"/>
          <w:sz w:val="24"/>
          <w:szCs w:val="24"/>
          <w:lang w:bidi="he-IL"/>
        </w:rPr>
        <w:t xml:space="preserve"> antigen and antibody. Positive antibody levels indicate vaccination. Positive antigen levels indicate that the person is more infectious.</w:t>
      </w:r>
    </w:p>
    <w:p w14:paraId="20BD6983"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proofErr w:type="spellStart"/>
      <w:r w:rsidRPr="002620D6">
        <w:rPr>
          <w:rFonts w:eastAsia="Times New Roman" w:cs="Arial"/>
          <w:color w:val="000000"/>
          <w:sz w:val="24"/>
          <w:szCs w:val="24"/>
          <w:lang w:bidi="he-IL"/>
        </w:rPr>
        <w:t>Immunoglobulins</w:t>
      </w:r>
      <w:proofErr w:type="spellEnd"/>
      <w:r w:rsidRPr="002620D6">
        <w:rPr>
          <w:rFonts w:eastAsia="Times New Roman" w:cs="Arial"/>
          <w:color w:val="000000"/>
          <w:sz w:val="24"/>
          <w:szCs w:val="24"/>
          <w:lang w:bidi="he-IL"/>
        </w:rPr>
        <w:t xml:space="preserve"> (Immunoglobulin A, G, M)-antibody </w:t>
      </w:r>
      <w:proofErr w:type="spellStart"/>
      <w:r w:rsidRPr="002620D6">
        <w:rPr>
          <w:rFonts w:eastAsia="Times New Roman" w:cs="Arial"/>
          <w:color w:val="000000"/>
          <w:sz w:val="24"/>
          <w:szCs w:val="24"/>
          <w:lang w:bidi="he-IL"/>
        </w:rPr>
        <w:t>isotypes</w:t>
      </w:r>
      <w:proofErr w:type="spellEnd"/>
      <w:r w:rsidRPr="002620D6">
        <w:rPr>
          <w:rFonts w:eastAsia="Times New Roman" w:cs="Arial"/>
          <w:color w:val="000000"/>
          <w:sz w:val="24"/>
          <w:szCs w:val="24"/>
          <w:lang w:bidi="he-IL"/>
        </w:rPr>
        <w:t xml:space="preserve">. </w:t>
      </w:r>
      <w:proofErr w:type="spellStart"/>
      <w:r w:rsidRPr="002620D6">
        <w:rPr>
          <w:rFonts w:eastAsia="Times New Roman" w:cs="Arial"/>
          <w:color w:val="000000"/>
          <w:sz w:val="24"/>
          <w:szCs w:val="24"/>
          <w:lang w:bidi="he-IL"/>
        </w:rPr>
        <w:t>IgG</w:t>
      </w:r>
      <w:proofErr w:type="spellEnd"/>
      <w:r w:rsidRPr="002620D6">
        <w:rPr>
          <w:rFonts w:eastAsia="Times New Roman" w:cs="Arial"/>
          <w:color w:val="000000"/>
          <w:sz w:val="24"/>
          <w:szCs w:val="24"/>
          <w:lang w:bidi="he-IL"/>
        </w:rPr>
        <w:t xml:space="preserve"> </w:t>
      </w:r>
      <w:proofErr w:type="spellStart"/>
      <w:r w:rsidRPr="002620D6">
        <w:rPr>
          <w:rFonts w:eastAsia="Times New Roman" w:cs="Arial"/>
          <w:color w:val="000000"/>
          <w:sz w:val="24"/>
          <w:szCs w:val="24"/>
          <w:lang w:bidi="he-IL"/>
        </w:rPr>
        <w:t>isthe</w:t>
      </w:r>
      <w:proofErr w:type="spellEnd"/>
      <w:r w:rsidRPr="002620D6">
        <w:rPr>
          <w:rFonts w:eastAsia="Times New Roman" w:cs="Arial"/>
          <w:color w:val="000000"/>
          <w:sz w:val="24"/>
          <w:szCs w:val="24"/>
          <w:lang w:bidi="he-IL"/>
        </w:rPr>
        <w:t xml:space="preserve"> major one found in blood. Normal range: for Immunoglobulin A 85-385mg/</w:t>
      </w:r>
      <w:proofErr w:type="spellStart"/>
      <w:r w:rsidRPr="002620D6">
        <w:rPr>
          <w:rFonts w:eastAsia="Times New Roman" w:cs="Arial"/>
          <w:color w:val="000000"/>
          <w:sz w:val="24"/>
          <w:szCs w:val="24"/>
          <w:lang w:bidi="he-IL"/>
        </w:rPr>
        <w:t>dL</w:t>
      </w:r>
      <w:proofErr w:type="spellEnd"/>
      <w:r w:rsidRPr="002620D6">
        <w:rPr>
          <w:rFonts w:eastAsia="Times New Roman" w:cs="Arial"/>
          <w:color w:val="000000"/>
          <w:sz w:val="24"/>
          <w:szCs w:val="24"/>
          <w:lang w:bidi="he-IL"/>
        </w:rPr>
        <w:t>, for Immunoglobulin G 565-1765 mg/</w:t>
      </w:r>
      <w:proofErr w:type="spellStart"/>
      <w:r w:rsidRPr="002620D6">
        <w:rPr>
          <w:rFonts w:eastAsia="Times New Roman" w:cs="Arial"/>
          <w:color w:val="000000"/>
          <w:sz w:val="24"/>
          <w:szCs w:val="24"/>
          <w:lang w:bidi="he-IL"/>
        </w:rPr>
        <w:t>dL</w:t>
      </w:r>
      <w:proofErr w:type="spellEnd"/>
      <w:r w:rsidRPr="002620D6">
        <w:rPr>
          <w:rFonts w:eastAsia="Times New Roman" w:cs="Arial"/>
          <w:color w:val="000000"/>
          <w:sz w:val="24"/>
          <w:szCs w:val="24"/>
          <w:lang w:bidi="he-IL"/>
        </w:rPr>
        <w:t xml:space="preserve"> and for Immunoglobulin M 55-375 mg/</w:t>
      </w:r>
      <w:proofErr w:type="spellStart"/>
      <w:r w:rsidRPr="002620D6">
        <w:rPr>
          <w:rFonts w:eastAsia="Times New Roman" w:cs="Arial"/>
          <w:color w:val="000000"/>
          <w:sz w:val="24"/>
          <w:szCs w:val="24"/>
          <w:lang w:bidi="he-IL"/>
        </w:rPr>
        <w:t>dL</w:t>
      </w:r>
      <w:proofErr w:type="spellEnd"/>
      <w:r w:rsidRPr="002620D6">
        <w:rPr>
          <w:rFonts w:eastAsia="Times New Roman" w:cs="Arial"/>
          <w:color w:val="000000"/>
          <w:sz w:val="24"/>
          <w:szCs w:val="24"/>
          <w:lang w:bidi="he-IL"/>
        </w:rPr>
        <w:t>.</w:t>
      </w:r>
    </w:p>
    <w:p w14:paraId="1D859CC3"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Gamma Globulin- a class of globulin of which Immunoglobulin G is the most common. Normal levels are 2-3 g/</w:t>
      </w:r>
      <w:proofErr w:type="spellStart"/>
      <w:r w:rsidRPr="002620D6">
        <w:rPr>
          <w:rFonts w:eastAsia="Times New Roman" w:cs="Arial"/>
          <w:color w:val="000000"/>
          <w:sz w:val="24"/>
          <w:szCs w:val="24"/>
          <w:lang w:bidi="he-IL"/>
        </w:rPr>
        <w:t>dL</w:t>
      </w:r>
      <w:proofErr w:type="spellEnd"/>
      <w:r w:rsidRPr="002620D6">
        <w:rPr>
          <w:rFonts w:eastAsia="Times New Roman" w:cs="Arial"/>
          <w:color w:val="000000"/>
          <w:sz w:val="24"/>
          <w:szCs w:val="24"/>
          <w:lang w:bidi="he-IL"/>
        </w:rPr>
        <w:t>. Indicative of inflammation.</w:t>
      </w:r>
    </w:p>
    <w:p w14:paraId="29DB93F9"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Hormones</w:t>
      </w:r>
    </w:p>
    <w:p w14:paraId="67C87499"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lastRenderedPageBreak/>
        <w:t>TSH (Thyroid Stimulating Hormone)- A hormone that stimulates the thyroid gland to produce factors which stimulate the metabolism of almost every tissue in the body. Both increased and decreased levels can be significant. Normal ranges are 0.4-3 U/L.</w:t>
      </w:r>
    </w:p>
    <w:p w14:paraId="102DF3D1"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Free T3- activated by TSH. Normal ranges are 3.1-7.7 </w:t>
      </w:r>
      <w:proofErr w:type="spellStart"/>
      <w:r w:rsidRPr="002620D6">
        <w:rPr>
          <w:rFonts w:eastAsia="Times New Roman" w:cs="Arial"/>
          <w:color w:val="000000"/>
          <w:sz w:val="24"/>
          <w:szCs w:val="24"/>
          <w:lang w:bidi="he-IL"/>
        </w:rPr>
        <w:t>pmol</w:t>
      </w:r>
      <w:proofErr w:type="spellEnd"/>
      <w:r w:rsidRPr="002620D6">
        <w:rPr>
          <w:rFonts w:eastAsia="Times New Roman" w:cs="Arial"/>
          <w:color w:val="000000"/>
          <w:sz w:val="24"/>
          <w:szCs w:val="24"/>
          <w:lang w:bidi="he-IL"/>
        </w:rPr>
        <w:t>/L.</w:t>
      </w:r>
    </w:p>
    <w:p w14:paraId="4DEF516C"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 xml:space="preserve">Free T4- activated by TSH. Normal ranges are 9-18 </w:t>
      </w:r>
      <w:proofErr w:type="spellStart"/>
      <w:r w:rsidRPr="002620D6">
        <w:rPr>
          <w:rFonts w:eastAsia="Times New Roman" w:cs="Arial"/>
          <w:color w:val="000000"/>
          <w:sz w:val="24"/>
          <w:szCs w:val="24"/>
          <w:lang w:bidi="he-IL"/>
        </w:rPr>
        <w:t>pmol</w:t>
      </w:r>
      <w:proofErr w:type="spellEnd"/>
      <w:r w:rsidRPr="002620D6">
        <w:rPr>
          <w:rFonts w:eastAsia="Times New Roman" w:cs="Arial"/>
          <w:color w:val="000000"/>
          <w:sz w:val="24"/>
          <w:szCs w:val="24"/>
          <w:lang w:bidi="he-IL"/>
        </w:rPr>
        <w:t>/L.</w:t>
      </w:r>
    </w:p>
    <w:p w14:paraId="7113746C"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Beta HCG- a hormonal marker of pregnancy. Should be &lt;5 U/L in non-pregnant pre-menopausal women, and &lt;9.5 U/L in post-menopausal women.</w:t>
      </w:r>
    </w:p>
    <w:p w14:paraId="12664B6C" w14:textId="77777777" w:rsidR="002D16E8" w:rsidRPr="002620D6" w:rsidRDefault="002D16E8" w:rsidP="002D16E8">
      <w:p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Coagulation measures</w:t>
      </w:r>
    </w:p>
    <w:p w14:paraId="79682F32"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proofErr w:type="spellStart"/>
      <w:r w:rsidRPr="002620D6">
        <w:rPr>
          <w:rFonts w:eastAsia="Times New Roman" w:cs="Arial"/>
          <w:color w:val="000000"/>
          <w:sz w:val="24"/>
          <w:szCs w:val="24"/>
          <w:lang w:bidi="he-IL"/>
        </w:rPr>
        <w:t>Prothrombin</w:t>
      </w:r>
      <w:proofErr w:type="spellEnd"/>
      <w:r w:rsidRPr="002620D6">
        <w:rPr>
          <w:rFonts w:eastAsia="Times New Roman" w:cs="Arial"/>
          <w:color w:val="000000"/>
          <w:sz w:val="24"/>
          <w:szCs w:val="24"/>
          <w:lang w:bidi="he-IL"/>
        </w:rPr>
        <w:t xml:space="preserve"> time (clotting). Normal ranges are 10-13 sec.</w:t>
      </w:r>
    </w:p>
    <w:p w14:paraId="2CE77D83"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International normalized ratio (INR). Normal ranges are 0.8-1.2.</w:t>
      </w:r>
    </w:p>
    <w:p w14:paraId="47C6D73E" w14:textId="77777777" w:rsidR="002D16E8" w:rsidRPr="002620D6" w:rsidRDefault="002D16E8" w:rsidP="002D16E8">
      <w:pPr>
        <w:shd w:val="clear" w:color="auto" w:fill="FFFFFF"/>
        <w:spacing w:after="0" w:line="276" w:lineRule="auto"/>
        <w:ind w:left="360"/>
        <w:jc w:val="both"/>
        <w:rPr>
          <w:rFonts w:eastAsia="Times New Roman" w:cs="Arial"/>
          <w:color w:val="000000"/>
          <w:sz w:val="24"/>
          <w:szCs w:val="24"/>
          <w:lang w:bidi="he-IL"/>
        </w:rPr>
      </w:pPr>
      <w:r w:rsidRPr="002620D6">
        <w:rPr>
          <w:rFonts w:eastAsia="Times New Roman" w:cs="Arial"/>
          <w:color w:val="000000"/>
          <w:sz w:val="24"/>
          <w:szCs w:val="24"/>
          <w:lang w:bidi="he-IL"/>
        </w:rPr>
        <w:t>Others</w:t>
      </w:r>
    </w:p>
    <w:p w14:paraId="323C3865"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Amylase- an enzyme involved in breaking down of starch. Increase levels indicate a variety of digestive problems, most commonly pancreas inflammation and ulcers. Normal ranges are 30-110 U/L.</w:t>
      </w:r>
    </w:p>
    <w:p w14:paraId="4B4C507C"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Salivary Amylase- Percentage of amylase that is Salivary by nature.</w:t>
      </w:r>
    </w:p>
    <w:p w14:paraId="49B87E10" w14:textId="77777777" w:rsidR="002D16E8" w:rsidRPr="002620D6" w:rsidRDefault="002D16E8" w:rsidP="002D16E8">
      <w:pPr>
        <w:pStyle w:val="ListParagraph"/>
        <w:numPr>
          <w:ilvl w:val="0"/>
          <w:numId w:val="3"/>
        </w:numPr>
        <w:shd w:val="clear" w:color="auto" w:fill="FFFFFF"/>
        <w:spacing w:after="0" w:line="276" w:lineRule="auto"/>
        <w:jc w:val="both"/>
        <w:rPr>
          <w:rFonts w:eastAsia="Times New Roman" w:cs="Arial"/>
          <w:color w:val="000000"/>
          <w:sz w:val="24"/>
          <w:szCs w:val="24"/>
          <w:lang w:bidi="he-IL"/>
        </w:rPr>
      </w:pPr>
      <w:r w:rsidRPr="002620D6">
        <w:rPr>
          <w:rFonts w:eastAsia="Times New Roman" w:cs="Arial"/>
          <w:color w:val="000000"/>
          <w:sz w:val="24"/>
          <w:szCs w:val="24"/>
          <w:lang w:bidi="he-IL"/>
        </w:rPr>
        <w:t>Pancreatic Amylase- Percentage of amylase that is Pancreatic by nature. Pancreatic and Salivary Amylase should add up to 100%</w:t>
      </w:r>
    </w:p>
    <w:p w14:paraId="45C8FD8F" w14:textId="77777777" w:rsidR="00775D1B" w:rsidRPr="002D16E8" w:rsidRDefault="00775D1B" w:rsidP="002D16E8"/>
    <w:sectPr w:rsidR="00775D1B" w:rsidRPr="002D16E8" w:rsidSect="00875687">
      <w:pgSz w:w="12240" w:h="15840"/>
      <w:pgMar w:top="1440" w:right="1219" w:bottom="1440" w:left="12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71DC"/>
    <w:multiLevelType w:val="hybridMultilevel"/>
    <w:tmpl w:val="D00C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9424D"/>
    <w:multiLevelType w:val="hybridMultilevel"/>
    <w:tmpl w:val="8C90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9D2FB1"/>
    <w:multiLevelType w:val="multilevel"/>
    <w:tmpl w:val="CDE4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E2ADC"/>
    <w:multiLevelType w:val="multilevel"/>
    <w:tmpl w:val="E24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1204F5"/>
    <w:multiLevelType w:val="hybridMultilevel"/>
    <w:tmpl w:val="B16C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hyphenationZone w:val="425"/>
  <w:characterSpacingControl w:val="doNotCompress"/>
  <w:compat>
    <w:compatSetting w:name="compatibilityMode" w:uri="http://schemas.microsoft.com/office/word" w:val="12"/>
  </w:compat>
  <w:rsids>
    <w:rsidRoot w:val="00B613EB"/>
    <w:rsid w:val="00001828"/>
    <w:rsid w:val="000A2E3C"/>
    <w:rsid w:val="000A77BF"/>
    <w:rsid w:val="000D5DDB"/>
    <w:rsid w:val="002216EA"/>
    <w:rsid w:val="002620D6"/>
    <w:rsid w:val="002627BD"/>
    <w:rsid w:val="002D16E8"/>
    <w:rsid w:val="00380A42"/>
    <w:rsid w:val="0039110E"/>
    <w:rsid w:val="003B05A4"/>
    <w:rsid w:val="003F20D3"/>
    <w:rsid w:val="00433C39"/>
    <w:rsid w:val="00467034"/>
    <w:rsid w:val="004975D7"/>
    <w:rsid w:val="00505334"/>
    <w:rsid w:val="005916B6"/>
    <w:rsid w:val="005D2922"/>
    <w:rsid w:val="005F51A1"/>
    <w:rsid w:val="00653428"/>
    <w:rsid w:val="007346AE"/>
    <w:rsid w:val="00736A7C"/>
    <w:rsid w:val="007408A6"/>
    <w:rsid w:val="00775D1B"/>
    <w:rsid w:val="007D5712"/>
    <w:rsid w:val="00843003"/>
    <w:rsid w:val="0084390A"/>
    <w:rsid w:val="00844C4F"/>
    <w:rsid w:val="00845239"/>
    <w:rsid w:val="0085341A"/>
    <w:rsid w:val="00875687"/>
    <w:rsid w:val="008A1325"/>
    <w:rsid w:val="00952F17"/>
    <w:rsid w:val="00975057"/>
    <w:rsid w:val="00AA235E"/>
    <w:rsid w:val="00AA4B8E"/>
    <w:rsid w:val="00AD3272"/>
    <w:rsid w:val="00AD68D3"/>
    <w:rsid w:val="00B311CA"/>
    <w:rsid w:val="00B43FE8"/>
    <w:rsid w:val="00B613EB"/>
    <w:rsid w:val="00BA429C"/>
    <w:rsid w:val="00BD7D8B"/>
    <w:rsid w:val="00C30A92"/>
    <w:rsid w:val="00C37D4F"/>
    <w:rsid w:val="00C547AB"/>
    <w:rsid w:val="00C81CB3"/>
    <w:rsid w:val="00C83EB7"/>
    <w:rsid w:val="00CE10FA"/>
    <w:rsid w:val="00D12EBB"/>
    <w:rsid w:val="00D146A1"/>
    <w:rsid w:val="00D26288"/>
    <w:rsid w:val="00D34041"/>
    <w:rsid w:val="00DF3B70"/>
    <w:rsid w:val="00DF40AA"/>
    <w:rsid w:val="00E84A3F"/>
    <w:rsid w:val="00E874DD"/>
    <w:rsid w:val="00E91594"/>
    <w:rsid w:val="00EF4204"/>
    <w:rsid w:val="00F211F0"/>
    <w:rsid w:val="00F40AB7"/>
    <w:rsid w:val="00F72E7C"/>
    <w:rsid w:val="00FA680D"/>
    <w:rsid w:val="00FB5B84"/>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A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3EB"/>
    <w:rPr>
      <w:color w:val="0000FF"/>
      <w:u w:val="single"/>
    </w:rPr>
  </w:style>
  <w:style w:type="paragraph" w:styleId="ListParagraph">
    <w:name w:val="List Paragraph"/>
    <w:basedOn w:val="Normal"/>
    <w:uiPriority w:val="34"/>
    <w:qFormat/>
    <w:rsid w:val="002D16E8"/>
    <w:pPr>
      <w:ind w:left="720"/>
      <w:contextualSpacing/>
    </w:pPr>
  </w:style>
  <w:style w:type="paragraph" w:styleId="BalloonText">
    <w:name w:val="Balloon Text"/>
    <w:basedOn w:val="Normal"/>
    <w:link w:val="BalloonTextChar"/>
    <w:uiPriority w:val="99"/>
    <w:semiHidden/>
    <w:unhideWhenUsed/>
    <w:rsid w:val="00D262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2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4815">
      <w:bodyDiv w:val="1"/>
      <w:marLeft w:val="0"/>
      <w:marRight w:val="0"/>
      <w:marTop w:val="0"/>
      <w:marBottom w:val="0"/>
      <w:divBdr>
        <w:top w:val="none" w:sz="0" w:space="0" w:color="auto"/>
        <w:left w:val="none" w:sz="0" w:space="0" w:color="auto"/>
        <w:bottom w:val="none" w:sz="0" w:space="0" w:color="auto"/>
        <w:right w:val="none" w:sz="0" w:space="0" w:color="auto"/>
      </w:divBdr>
    </w:div>
    <w:div w:id="123541527">
      <w:bodyDiv w:val="1"/>
      <w:marLeft w:val="0"/>
      <w:marRight w:val="0"/>
      <w:marTop w:val="0"/>
      <w:marBottom w:val="0"/>
      <w:divBdr>
        <w:top w:val="none" w:sz="0" w:space="0" w:color="auto"/>
        <w:left w:val="none" w:sz="0" w:space="0" w:color="auto"/>
        <w:bottom w:val="none" w:sz="0" w:space="0" w:color="auto"/>
        <w:right w:val="none" w:sz="0" w:space="0" w:color="auto"/>
      </w:divBdr>
    </w:div>
    <w:div w:id="393772929">
      <w:bodyDiv w:val="1"/>
      <w:marLeft w:val="0"/>
      <w:marRight w:val="0"/>
      <w:marTop w:val="0"/>
      <w:marBottom w:val="0"/>
      <w:divBdr>
        <w:top w:val="none" w:sz="0" w:space="0" w:color="auto"/>
        <w:left w:val="none" w:sz="0" w:space="0" w:color="auto"/>
        <w:bottom w:val="none" w:sz="0" w:space="0" w:color="auto"/>
        <w:right w:val="none" w:sz="0" w:space="0" w:color="auto"/>
      </w:divBdr>
    </w:div>
    <w:div w:id="496769459">
      <w:bodyDiv w:val="1"/>
      <w:marLeft w:val="0"/>
      <w:marRight w:val="0"/>
      <w:marTop w:val="0"/>
      <w:marBottom w:val="0"/>
      <w:divBdr>
        <w:top w:val="none" w:sz="0" w:space="0" w:color="auto"/>
        <w:left w:val="none" w:sz="0" w:space="0" w:color="auto"/>
        <w:bottom w:val="none" w:sz="0" w:space="0" w:color="auto"/>
        <w:right w:val="none" w:sz="0" w:space="0" w:color="auto"/>
      </w:divBdr>
    </w:div>
    <w:div w:id="555549755">
      <w:bodyDiv w:val="1"/>
      <w:marLeft w:val="0"/>
      <w:marRight w:val="0"/>
      <w:marTop w:val="0"/>
      <w:marBottom w:val="0"/>
      <w:divBdr>
        <w:top w:val="none" w:sz="0" w:space="0" w:color="auto"/>
        <w:left w:val="none" w:sz="0" w:space="0" w:color="auto"/>
        <w:bottom w:val="none" w:sz="0" w:space="0" w:color="auto"/>
        <w:right w:val="none" w:sz="0" w:space="0" w:color="auto"/>
      </w:divBdr>
    </w:div>
    <w:div w:id="636759886">
      <w:bodyDiv w:val="1"/>
      <w:marLeft w:val="0"/>
      <w:marRight w:val="0"/>
      <w:marTop w:val="0"/>
      <w:marBottom w:val="0"/>
      <w:divBdr>
        <w:top w:val="none" w:sz="0" w:space="0" w:color="auto"/>
        <w:left w:val="none" w:sz="0" w:space="0" w:color="auto"/>
        <w:bottom w:val="none" w:sz="0" w:space="0" w:color="auto"/>
        <w:right w:val="none" w:sz="0" w:space="0" w:color="auto"/>
      </w:divBdr>
    </w:div>
    <w:div w:id="800879182">
      <w:bodyDiv w:val="1"/>
      <w:marLeft w:val="0"/>
      <w:marRight w:val="0"/>
      <w:marTop w:val="0"/>
      <w:marBottom w:val="0"/>
      <w:divBdr>
        <w:top w:val="none" w:sz="0" w:space="0" w:color="auto"/>
        <w:left w:val="none" w:sz="0" w:space="0" w:color="auto"/>
        <w:bottom w:val="none" w:sz="0" w:space="0" w:color="auto"/>
        <w:right w:val="none" w:sz="0" w:space="0" w:color="auto"/>
      </w:divBdr>
    </w:div>
    <w:div w:id="831070742">
      <w:bodyDiv w:val="1"/>
      <w:marLeft w:val="0"/>
      <w:marRight w:val="0"/>
      <w:marTop w:val="0"/>
      <w:marBottom w:val="0"/>
      <w:divBdr>
        <w:top w:val="none" w:sz="0" w:space="0" w:color="auto"/>
        <w:left w:val="none" w:sz="0" w:space="0" w:color="auto"/>
        <w:bottom w:val="none" w:sz="0" w:space="0" w:color="auto"/>
        <w:right w:val="none" w:sz="0" w:space="0" w:color="auto"/>
      </w:divBdr>
    </w:div>
    <w:div w:id="853035909">
      <w:bodyDiv w:val="1"/>
      <w:marLeft w:val="0"/>
      <w:marRight w:val="0"/>
      <w:marTop w:val="0"/>
      <w:marBottom w:val="0"/>
      <w:divBdr>
        <w:top w:val="none" w:sz="0" w:space="0" w:color="auto"/>
        <w:left w:val="none" w:sz="0" w:space="0" w:color="auto"/>
        <w:bottom w:val="none" w:sz="0" w:space="0" w:color="auto"/>
        <w:right w:val="none" w:sz="0" w:space="0" w:color="auto"/>
      </w:divBdr>
    </w:div>
    <w:div w:id="938290659">
      <w:bodyDiv w:val="1"/>
      <w:marLeft w:val="0"/>
      <w:marRight w:val="0"/>
      <w:marTop w:val="0"/>
      <w:marBottom w:val="0"/>
      <w:divBdr>
        <w:top w:val="none" w:sz="0" w:space="0" w:color="auto"/>
        <w:left w:val="none" w:sz="0" w:space="0" w:color="auto"/>
        <w:bottom w:val="none" w:sz="0" w:space="0" w:color="auto"/>
        <w:right w:val="none" w:sz="0" w:space="0" w:color="auto"/>
      </w:divBdr>
    </w:div>
    <w:div w:id="1001392663">
      <w:bodyDiv w:val="1"/>
      <w:marLeft w:val="0"/>
      <w:marRight w:val="0"/>
      <w:marTop w:val="0"/>
      <w:marBottom w:val="0"/>
      <w:divBdr>
        <w:top w:val="none" w:sz="0" w:space="0" w:color="auto"/>
        <w:left w:val="none" w:sz="0" w:space="0" w:color="auto"/>
        <w:bottom w:val="none" w:sz="0" w:space="0" w:color="auto"/>
        <w:right w:val="none" w:sz="0" w:space="0" w:color="auto"/>
      </w:divBdr>
    </w:div>
    <w:div w:id="1028993124">
      <w:bodyDiv w:val="1"/>
      <w:marLeft w:val="0"/>
      <w:marRight w:val="0"/>
      <w:marTop w:val="0"/>
      <w:marBottom w:val="0"/>
      <w:divBdr>
        <w:top w:val="none" w:sz="0" w:space="0" w:color="auto"/>
        <w:left w:val="none" w:sz="0" w:space="0" w:color="auto"/>
        <w:bottom w:val="none" w:sz="0" w:space="0" w:color="auto"/>
        <w:right w:val="none" w:sz="0" w:space="0" w:color="auto"/>
      </w:divBdr>
    </w:div>
    <w:div w:id="1087455649">
      <w:bodyDiv w:val="1"/>
      <w:marLeft w:val="0"/>
      <w:marRight w:val="0"/>
      <w:marTop w:val="0"/>
      <w:marBottom w:val="0"/>
      <w:divBdr>
        <w:top w:val="none" w:sz="0" w:space="0" w:color="auto"/>
        <w:left w:val="none" w:sz="0" w:space="0" w:color="auto"/>
        <w:bottom w:val="none" w:sz="0" w:space="0" w:color="auto"/>
        <w:right w:val="none" w:sz="0" w:space="0" w:color="auto"/>
      </w:divBdr>
    </w:div>
    <w:div w:id="1145465800">
      <w:bodyDiv w:val="1"/>
      <w:marLeft w:val="0"/>
      <w:marRight w:val="0"/>
      <w:marTop w:val="0"/>
      <w:marBottom w:val="0"/>
      <w:divBdr>
        <w:top w:val="none" w:sz="0" w:space="0" w:color="auto"/>
        <w:left w:val="none" w:sz="0" w:space="0" w:color="auto"/>
        <w:bottom w:val="none" w:sz="0" w:space="0" w:color="auto"/>
        <w:right w:val="none" w:sz="0" w:space="0" w:color="auto"/>
      </w:divBdr>
    </w:div>
    <w:div w:id="1251620126">
      <w:bodyDiv w:val="1"/>
      <w:marLeft w:val="0"/>
      <w:marRight w:val="0"/>
      <w:marTop w:val="0"/>
      <w:marBottom w:val="0"/>
      <w:divBdr>
        <w:top w:val="none" w:sz="0" w:space="0" w:color="auto"/>
        <w:left w:val="none" w:sz="0" w:space="0" w:color="auto"/>
        <w:bottom w:val="none" w:sz="0" w:space="0" w:color="auto"/>
        <w:right w:val="none" w:sz="0" w:space="0" w:color="auto"/>
      </w:divBdr>
    </w:div>
    <w:div w:id="1351687872">
      <w:bodyDiv w:val="1"/>
      <w:marLeft w:val="0"/>
      <w:marRight w:val="0"/>
      <w:marTop w:val="0"/>
      <w:marBottom w:val="0"/>
      <w:divBdr>
        <w:top w:val="none" w:sz="0" w:space="0" w:color="auto"/>
        <w:left w:val="none" w:sz="0" w:space="0" w:color="auto"/>
        <w:bottom w:val="none" w:sz="0" w:space="0" w:color="auto"/>
        <w:right w:val="none" w:sz="0" w:space="0" w:color="auto"/>
      </w:divBdr>
    </w:div>
    <w:div w:id="1646740527">
      <w:bodyDiv w:val="1"/>
      <w:marLeft w:val="0"/>
      <w:marRight w:val="0"/>
      <w:marTop w:val="0"/>
      <w:marBottom w:val="0"/>
      <w:divBdr>
        <w:top w:val="none" w:sz="0" w:space="0" w:color="auto"/>
        <w:left w:val="none" w:sz="0" w:space="0" w:color="auto"/>
        <w:bottom w:val="none" w:sz="0" w:space="0" w:color="auto"/>
        <w:right w:val="none" w:sz="0" w:space="0" w:color="auto"/>
      </w:divBdr>
    </w:div>
    <w:div w:id="21001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lsdatabas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AAB63-5F83-1F47-869D-97EB598E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4479</Words>
  <Characters>25534</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netazach</dc:creator>
  <cp:lastModifiedBy>Lester Mackey</cp:lastModifiedBy>
  <cp:revision>13</cp:revision>
  <dcterms:created xsi:type="dcterms:W3CDTF">2015-06-19T14:33:00Z</dcterms:created>
  <dcterms:modified xsi:type="dcterms:W3CDTF">2015-10-12T00:12:00Z</dcterms:modified>
</cp:coreProperties>
</file>